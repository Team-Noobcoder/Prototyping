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2A0" w:rsidRDefault="004662A0">
      <w:pPr>
        <w:pStyle w:val="Body"/>
        <w:rPr>
          <w:del w:id="0" w:author="Amit Chakma" w:date="2021-07-13T08:25:00Z"/>
        </w:rPr>
      </w:pPr>
    </w:p>
    <w:p w:rsidR="004662A0" w:rsidRPr="00A3582D" w:rsidRDefault="003E4448">
      <w:pPr>
        <w:pStyle w:val="Default"/>
        <w:spacing w:before="0" w:line="442" w:lineRule="atLeast"/>
        <w:rPr>
          <w:rFonts w:ascii="Times Roman" w:eastAsia="Times Roman" w:hAnsi="Times Roman" w:cs="Times Roman"/>
          <w:lang w:val="en-CA"/>
          <w:rPrChange w:id="1" w:author="Chakma, Amit" w:date="2021-07-14T12:15:00Z">
            <w:rPr>
              <w:rFonts w:ascii="Times Roman" w:eastAsia="Times Roman" w:hAnsi="Times Roman" w:cs="Times Roman"/>
            </w:rPr>
          </w:rPrChange>
        </w:rPr>
      </w:pPr>
      <w:r w:rsidRPr="00A3582D">
        <w:rPr>
          <w:rFonts w:ascii="Arial" w:hAnsi="Arial"/>
          <w:b/>
          <w:bCs/>
          <w:lang w:val="en-CA"/>
          <w:rPrChange w:id="2" w:author="Chakma, Amit" w:date="2021-07-14T12:15:00Z">
            <w:rPr>
              <w:rFonts w:ascii="Arial" w:hAnsi="Arial"/>
              <w:b/>
              <w:bCs/>
            </w:rPr>
          </w:rPrChange>
        </w:rPr>
        <w:t>Abstract</w:t>
      </w:r>
    </w:p>
    <w:p w:rsidR="004662A0" w:rsidRPr="00A3582D" w:rsidRDefault="003E4448">
      <w:pPr>
        <w:pStyle w:val="Default"/>
        <w:spacing w:before="0"/>
        <w:rPr>
          <w:rFonts w:ascii="Times Roman" w:eastAsia="Times Roman" w:hAnsi="Times Roman" w:cs="Times Roman"/>
          <w:lang w:val="en-CA"/>
          <w:rPrChange w:id="3" w:author="Chakma, Amit" w:date="2021-07-14T12:15:00Z">
            <w:rPr>
              <w:rFonts w:ascii="Times Roman" w:eastAsia="Times Roman" w:hAnsi="Times Roman" w:cs="Times Roman"/>
            </w:rPr>
          </w:rPrChange>
        </w:rPr>
      </w:pPr>
      <w:r>
        <w:rPr>
          <w:rFonts w:ascii="Arial" w:hAnsi="Arial"/>
          <w:lang w:val="en-US"/>
        </w:rPr>
        <w:t xml:space="preserve">Over the last decade, the technology of robotics has been rapidly improved to serve safety and reliability in our digital world. We came a long way after developing our first robot in 1954. This paper aims to describe the design of our rescue </w:t>
      </w:r>
      <w:r>
        <w:rPr>
          <w:rFonts w:ascii="Arial" w:hAnsi="Arial"/>
          <w:lang w:val="en-US"/>
        </w:rPr>
        <w:t xml:space="preserve">robot system that we built, we did include software </w:t>
      </w:r>
      <w:proofErr w:type="gramStart"/>
      <w:r>
        <w:rPr>
          <w:rFonts w:ascii="Arial" w:hAnsi="Arial"/>
          <w:lang w:val="en-US"/>
        </w:rPr>
        <w:t>specification ,</w:t>
      </w:r>
      <w:proofErr w:type="gramEnd"/>
      <w:r>
        <w:rPr>
          <w:rFonts w:ascii="Arial" w:hAnsi="Arial"/>
          <w:lang w:val="en-US"/>
        </w:rPr>
        <w:t xml:space="preserve"> a complete design and codes .Our main was to help our rescue team in extreme situations where human involvement is too risky. We considered water scenarios and land scenarios as our prime </w:t>
      </w:r>
      <w:r>
        <w:rPr>
          <w:rFonts w:ascii="Arial" w:hAnsi="Arial"/>
          <w:lang w:val="en-US"/>
        </w:rPr>
        <w:t xml:space="preserve">base. </w:t>
      </w:r>
      <w:proofErr w:type="gramStart"/>
      <w:r>
        <w:rPr>
          <w:rFonts w:ascii="Arial" w:hAnsi="Arial"/>
          <w:lang w:val="en-US"/>
        </w:rPr>
        <w:t>We</w:t>
      </w:r>
      <w:r w:rsidRPr="00A3582D">
        <w:rPr>
          <w:rFonts w:ascii="Arial" w:hAnsi="Arial"/>
          <w:lang w:val="en-CA"/>
          <w:rPrChange w:id="4" w:author="Chakma, Amit" w:date="2021-07-14T12:15:00Z">
            <w:rPr>
              <w:rFonts w:ascii="Arial" w:hAnsi="Arial"/>
            </w:rPr>
          </w:rPrChange>
        </w:rPr>
        <w:t xml:space="preserve">  </w:t>
      </w:r>
      <w:r>
        <w:rPr>
          <w:rFonts w:ascii="Arial" w:hAnsi="Arial"/>
          <w:lang w:val="en-US"/>
        </w:rPr>
        <w:t>gave</w:t>
      </w:r>
      <w:proofErr w:type="gramEnd"/>
      <w:r>
        <w:rPr>
          <w:rFonts w:ascii="Arial" w:hAnsi="Arial"/>
          <w:lang w:val="en-US"/>
        </w:rPr>
        <w:t xml:space="preserve"> our robot sudden goals to achieve in these scenarios like finding the target in both of the scenarios. We also gave challenges in the given territory. We ended up implementing a reliable and compact base for our rescue robot.</w:t>
      </w:r>
    </w:p>
    <w:p w:rsidR="004662A0" w:rsidRDefault="004662A0">
      <w:pPr>
        <w:pStyle w:val="Body"/>
        <w:rPr>
          <w:rFonts w:ascii="Times Roman" w:eastAsia="Times Roman" w:hAnsi="Times Roman" w:cs="Times Roman"/>
          <w:sz w:val="24"/>
          <w:szCs w:val="24"/>
        </w:rPr>
      </w:pPr>
    </w:p>
    <w:p w:rsidR="004662A0" w:rsidRDefault="003E4448">
      <w:pPr>
        <w:pStyle w:val="Body"/>
        <w:rPr>
          <w:rFonts w:ascii="Arial" w:eastAsia="Arial" w:hAnsi="Arial" w:cs="Arial"/>
          <w:sz w:val="24"/>
          <w:szCs w:val="24"/>
        </w:rPr>
      </w:pPr>
      <w:r>
        <w:rPr>
          <w:rFonts w:ascii="Times New Roman" w:hAnsi="Times New Roman"/>
          <w:b/>
          <w:bCs/>
          <w:sz w:val="24"/>
          <w:szCs w:val="24"/>
        </w:rPr>
        <w:t>1.</w:t>
      </w:r>
      <w:r>
        <w:rPr>
          <w:rFonts w:ascii="Arial" w:eastAsia="Arial" w:hAnsi="Arial" w:cs="Arial"/>
        </w:rPr>
        <w:tab/>
      </w:r>
      <w:r>
        <w:rPr>
          <w:rFonts w:ascii="Arial" w:hAnsi="Arial"/>
          <w:b/>
          <w:bCs/>
          <w:sz w:val="24"/>
          <w:szCs w:val="24"/>
        </w:rPr>
        <w:t xml:space="preserve">Motivation </w:t>
      </w:r>
      <w:r>
        <w:rPr>
          <w:rFonts w:ascii="Arial" w:hAnsi="Arial"/>
          <w:b/>
          <w:bCs/>
          <w:sz w:val="24"/>
          <w:szCs w:val="24"/>
        </w:rPr>
        <w:t>(Abdul-</w:t>
      </w:r>
      <w:proofErr w:type="spellStart"/>
      <w:r>
        <w:rPr>
          <w:rFonts w:ascii="Arial" w:hAnsi="Arial"/>
          <w:b/>
          <w:bCs/>
          <w:sz w:val="24"/>
          <w:szCs w:val="24"/>
        </w:rPr>
        <w:t>Azeez</w:t>
      </w:r>
      <w:proofErr w:type="spellEnd"/>
      <w:r>
        <w:rPr>
          <w:rFonts w:ascii="Arial" w:hAnsi="Arial"/>
          <w:b/>
          <w:bCs/>
          <w:sz w:val="24"/>
          <w:szCs w:val="24"/>
        </w:rPr>
        <w:t xml:space="preserve"> </w:t>
      </w:r>
      <w:proofErr w:type="spellStart"/>
      <w:r>
        <w:rPr>
          <w:rFonts w:ascii="Arial" w:hAnsi="Arial"/>
          <w:b/>
          <w:bCs/>
          <w:sz w:val="24"/>
          <w:szCs w:val="24"/>
        </w:rPr>
        <w:t>Olanlokun</w:t>
      </w:r>
      <w:proofErr w:type="spellEnd"/>
      <w:r>
        <w:rPr>
          <w:rFonts w:ascii="Arial" w:hAnsi="Arial"/>
          <w:b/>
          <w:bCs/>
          <w:sz w:val="24"/>
          <w:szCs w:val="24"/>
        </w:rPr>
        <w:t>)</w:t>
      </w:r>
      <w:r>
        <w:rPr>
          <w:rFonts w:ascii="Arial" w:hAnsi="Arial"/>
          <w:sz w:val="24"/>
          <w:szCs w:val="24"/>
        </w:rPr>
        <w:t xml:space="preserve">: </w:t>
      </w:r>
    </w:p>
    <w:p w:rsidR="004662A0" w:rsidRDefault="003E4448">
      <w:pPr>
        <w:pStyle w:val="Body"/>
        <w:spacing w:line="288" w:lineRule="auto"/>
        <w:rPr>
          <w:rFonts w:ascii="Arial" w:eastAsia="Arial" w:hAnsi="Arial" w:cs="Arial"/>
          <w:sz w:val="24"/>
          <w:szCs w:val="24"/>
        </w:rPr>
      </w:pPr>
      <w:r>
        <w:rPr>
          <w:rFonts w:ascii="Arial" w:hAnsi="Arial"/>
          <w:sz w:val="24"/>
          <w:szCs w:val="24"/>
          <w:lang w:val="en-US"/>
        </w:rPr>
        <w:t>Natural disasters like that of the Tsunami (1) are uncontrollable disasters that can occur at any time without prior notice. It is then important to have emergency rescue to help save lives and properties. Such necessity motivated</w:t>
      </w:r>
      <w:r>
        <w:rPr>
          <w:rFonts w:ascii="Arial" w:hAnsi="Arial"/>
          <w:sz w:val="24"/>
          <w:szCs w:val="24"/>
          <w:lang w:val="en-US"/>
        </w:rPr>
        <w:t xml:space="preserve"> us to bring about a technological innovation that can serve as an emergency rescue in this kind of situation. As mentioned earlier, the Tsunami (1) </w:t>
      </w:r>
      <w:r>
        <w:rPr>
          <w:rFonts w:ascii="Arial" w:hAnsi="Arial"/>
          <w:sz w:val="24"/>
          <w:szCs w:val="24"/>
          <w:lang w:val="en-US"/>
        </w:rPr>
        <w:t>“</w:t>
      </w:r>
      <w:r>
        <w:rPr>
          <w:rFonts w:ascii="Arial" w:hAnsi="Arial"/>
          <w:sz w:val="24"/>
          <w:szCs w:val="24"/>
          <w:lang w:val="en-US"/>
        </w:rPr>
        <w:t>is a series of enormous ocean wave caused by earthquakes underwater landslides, volcanic eruptions, or ast</w:t>
      </w:r>
      <w:r>
        <w:rPr>
          <w:rFonts w:ascii="Arial" w:hAnsi="Arial"/>
          <w:sz w:val="24"/>
          <w:szCs w:val="24"/>
          <w:lang w:val="en-US"/>
        </w:rPr>
        <w:t>eroids.</w:t>
      </w:r>
      <w:r>
        <w:rPr>
          <w:rFonts w:ascii="Arial" w:hAnsi="Arial"/>
          <w:sz w:val="24"/>
          <w:szCs w:val="24"/>
          <w:lang w:val="en-US"/>
        </w:rPr>
        <w:t>”</w:t>
      </w:r>
    </w:p>
    <w:p w:rsidR="004662A0" w:rsidRDefault="003E4448">
      <w:pPr>
        <w:pStyle w:val="Body"/>
        <w:spacing w:line="288" w:lineRule="auto"/>
        <w:rPr>
          <w:rFonts w:ascii="Arial" w:eastAsia="Arial" w:hAnsi="Arial" w:cs="Arial"/>
          <w:sz w:val="24"/>
          <w:szCs w:val="24"/>
        </w:rPr>
      </w:pPr>
      <w:r>
        <w:rPr>
          <w:rFonts w:ascii="Arial" w:hAnsi="Arial"/>
          <w:sz w:val="24"/>
          <w:szCs w:val="24"/>
          <w:lang w:val="en-US"/>
        </w:rPr>
        <w:t xml:space="preserve">We then thought about a rescue robot that can be used in such emergency, not only that it could move on land, but also drive on/in water and in dangerous areas, where humans </w:t>
      </w:r>
      <w:proofErr w:type="gramStart"/>
      <w:r>
        <w:rPr>
          <w:rFonts w:ascii="Arial" w:hAnsi="Arial"/>
          <w:sz w:val="24"/>
          <w:szCs w:val="24"/>
          <w:lang w:val="en-US"/>
        </w:rPr>
        <w:t>cant</w:t>
      </w:r>
      <w:proofErr w:type="gramEnd"/>
      <w:r>
        <w:rPr>
          <w:rFonts w:ascii="Arial" w:hAnsi="Arial"/>
          <w:sz w:val="24"/>
          <w:szCs w:val="24"/>
          <w:lang w:val="en-US"/>
        </w:rPr>
        <w:t xml:space="preserve"> access easily. We then designed </w:t>
      </w:r>
      <w:proofErr w:type="spellStart"/>
      <w:r>
        <w:rPr>
          <w:rFonts w:ascii="Arial" w:hAnsi="Arial"/>
          <w:sz w:val="24"/>
          <w:szCs w:val="24"/>
          <w:lang w:val="en-US"/>
        </w:rPr>
        <w:t>ResQ</w:t>
      </w:r>
      <w:proofErr w:type="spellEnd"/>
      <w:r>
        <w:rPr>
          <w:rFonts w:ascii="Arial" w:hAnsi="Arial"/>
          <w:sz w:val="24"/>
          <w:szCs w:val="24"/>
          <w:lang w:val="en-US"/>
        </w:rPr>
        <w:t xml:space="preserve"> robot that drives autonomously </w:t>
      </w:r>
      <w:r>
        <w:rPr>
          <w:rFonts w:ascii="Arial" w:hAnsi="Arial"/>
          <w:sz w:val="24"/>
          <w:szCs w:val="24"/>
          <w:lang w:val="en-US"/>
        </w:rPr>
        <w:t>on land and on water, and that can detect and overcome obstacles on land, and also detect humans in water. Our robot serves as a first aid rescue support before human intervention.</w:t>
      </w:r>
    </w:p>
    <w:p w:rsidR="004662A0" w:rsidRDefault="003E4448">
      <w:pPr>
        <w:pStyle w:val="Body"/>
        <w:spacing w:line="288" w:lineRule="auto"/>
        <w:ind w:firstLine="720"/>
        <w:rPr>
          <w:rFonts w:ascii="Arial" w:eastAsia="Arial" w:hAnsi="Arial" w:cs="Arial"/>
          <w:sz w:val="24"/>
          <w:szCs w:val="24"/>
        </w:rPr>
      </w:pPr>
      <w:r>
        <w:rPr>
          <w:rFonts w:ascii="Arial" w:hAnsi="Arial"/>
          <w:sz w:val="24"/>
          <w:szCs w:val="24"/>
          <w:lang w:val="en-US"/>
        </w:rPr>
        <w:t>During the stages of building our robot, we faced many challenges, in terms</w:t>
      </w:r>
      <w:r>
        <w:rPr>
          <w:rFonts w:ascii="Arial" w:hAnsi="Arial"/>
          <w:sz w:val="24"/>
          <w:szCs w:val="24"/>
          <w:lang w:val="en-US"/>
        </w:rPr>
        <w:t xml:space="preserve"> of obstacle obstructions, but with much diligent research by our team, we were able to overcome these challenges and difficulties in making our robot work perfectly as we want. Also, we learnt a lot that will surely aid us in future projects and how to su</w:t>
      </w:r>
      <w:r>
        <w:rPr>
          <w:rFonts w:ascii="Arial" w:hAnsi="Arial"/>
          <w:sz w:val="24"/>
          <w:szCs w:val="24"/>
          <w:lang w:val="en-US"/>
        </w:rPr>
        <w:t>ccessfully achieve a working project.</w:t>
      </w:r>
    </w:p>
    <w:p w:rsidR="004662A0" w:rsidRDefault="004662A0">
      <w:pPr>
        <w:pStyle w:val="Body"/>
        <w:spacing w:line="288" w:lineRule="auto"/>
        <w:ind w:firstLine="720"/>
        <w:rPr>
          <w:rFonts w:ascii="Arial" w:eastAsia="Arial" w:hAnsi="Arial" w:cs="Arial"/>
          <w:sz w:val="24"/>
          <w:szCs w:val="24"/>
        </w:rPr>
      </w:pPr>
    </w:p>
    <w:p w:rsidR="004662A0" w:rsidRDefault="004662A0">
      <w:pPr>
        <w:pStyle w:val="Body"/>
        <w:spacing w:line="288" w:lineRule="auto"/>
        <w:rPr>
          <w:ins w:id="5" w:author="Amit Chakma" w:date="2021-07-13T09:08:00Z"/>
          <w:rFonts w:ascii="Arial" w:eastAsia="Arial" w:hAnsi="Arial" w:cs="Arial"/>
        </w:rPr>
      </w:pPr>
    </w:p>
    <w:p w:rsidR="004662A0" w:rsidRDefault="004662A0">
      <w:pPr>
        <w:pStyle w:val="Body"/>
        <w:spacing w:line="288" w:lineRule="auto"/>
        <w:rPr>
          <w:ins w:id="6" w:author="Amit Chakma" w:date="2021-07-13T09:08:00Z"/>
          <w:rFonts w:ascii="Arial" w:eastAsia="Arial" w:hAnsi="Arial" w:cs="Arial"/>
        </w:rPr>
      </w:pPr>
    </w:p>
    <w:p w:rsidR="004662A0" w:rsidRDefault="004662A0">
      <w:pPr>
        <w:pStyle w:val="Body"/>
        <w:spacing w:line="288" w:lineRule="auto"/>
        <w:rPr>
          <w:ins w:id="7" w:author="Amit Chakma" w:date="2021-07-13T09:08:00Z"/>
          <w:rFonts w:ascii="Arial" w:eastAsia="Arial" w:hAnsi="Arial" w:cs="Arial"/>
        </w:rPr>
      </w:pPr>
    </w:p>
    <w:p w:rsidR="004662A0" w:rsidRDefault="004662A0">
      <w:pPr>
        <w:pStyle w:val="Body"/>
        <w:spacing w:line="288" w:lineRule="auto"/>
        <w:rPr>
          <w:ins w:id="8" w:author="Amit Chakma" w:date="2021-07-13T09:08:00Z"/>
          <w:rFonts w:ascii="Arial" w:eastAsia="Arial" w:hAnsi="Arial" w:cs="Arial"/>
        </w:rPr>
      </w:pPr>
    </w:p>
    <w:p w:rsidR="004662A0" w:rsidRDefault="003E4448">
      <w:pPr>
        <w:pStyle w:val="Body"/>
        <w:spacing w:line="288" w:lineRule="auto"/>
        <w:rPr>
          <w:rFonts w:ascii="Arial" w:eastAsia="Arial" w:hAnsi="Arial" w:cs="Arial"/>
          <w:b/>
          <w:bCs/>
          <w:sz w:val="24"/>
          <w:szCs w:val="24"/>
        </w:rPr>
      </w:pPr>
      <w:r>
        <w:rPr>
          <w:rFonts w:ascii="Arial" w:hAnsi="Arial"/>
          <w:b/>
          <w:bCs/>
          <w:sz w:val="24"/>
          <w:szCs w:val="24"/>
        </w:rPr>
        <w:lastRenderedPageBreak/>
        <w:t>2.</w:t>
      </w:r>
      <w:r>
        <w:rPr>
          <w:rFonts w:ascii="Arial" w:eastAsia="Arial" w:hAnsi="Arial" w:cs="Arial"/>
        </w:rPr>
        <w:tab/>
      </w:r>
      <w:proofErr w:type="spellStart"/>
      <w:r>
        <w:rPr>
          <w:rFonts w:ascii="Arial" w:hAnsi="Arial"/>
          <w:b/>
          <w:bCs/>
          <w:sz w:val="24"/>
          <w:szCs w:val="24"/>
        </w:rPr>
        <w:t>SysML</w:t>
      </w:r>
      <w:proofErr w:type="spellEnd"/>
      <w:r>
        <w:rPr>
          <w:rFonts w:ascii="Arial" w:hAnsi="Arial"/>
          <w:b/>
          <w:bCs/>
          <w:sz w:val="24"/>
          <w:szCs w:val="24"/>
        </w:rPr>
        <w:t xml:space="preserve"> DIAGRAMS (Abdul-</w:t>
      </w:r>
      <w:proofErr w:type="spellStart"/>
      <w:r>
        <w:rPr>
          <w:rFonts w:ascii="Arial" w:hAnsi="Arial"/>
          <w:b/>
          <w:bCs/>
          <w:sz w:val="24"/>
          <w:szCs w:val="24"/>
        </w:rPr>
        <w:t>Azeez</w:t>
      </w:r>
      <w:proofErr w:type="spellEnd"/>
      <w:r>
        <w:rPr>
          <w:rFonts w:ascii="Arial" w:hAnsi="Arial"/>
          <w:b/>
          <w:bCs/>
          <w:sz w:val="24"/>
          <w:szCs w:val="24"/>
        </w:rPr>
        <w:t xml:space="preserve"> </w:t>
      </w:r>
      <w:proofErr w:type="spellStart"/>
      <w:r>
        <w:rPr>
          <w:rFonts w:ascii="Arial" w:hAnsi="Arial"/>
          <w:b/>
          <w:bCs/>
          <w:sz w:val="24"/>
          <w:szCs w:val="24"/>
        </w:rPr>
        <w:t>Olanlokun</w:t>
      </w:r>
      <w:proofErr w:type="spellEnd"/>
      <w:r>
        <w:rPr>
          <w:rFonts w:ascii="Arial" w:hAnsi="Arial"/>
          <w:b/>
          <w:bCs/>
          <w:sz w:val="24"/>
          <w:szCs w:val="24"/>
        </w:rPr>
        <w:t xml:space="preserve">): </w:t>
      </w:r>
    </w:p>
    <w:p w:rsidR="004662A0" w:rsidRDefault="003E4448">
      <w:pPr>
        <w:pStyle w:val="Body"/>
        <w:spacing w:line="288" w:lineRule="auto"/>
        <w:rPr>
          <w:rFonts w:ascii="Arial" w:eastAsia="Arial" w:hAnsi="Arial" w:cs="Arial"/>
          <w:sz w:val="24"/>
          <w:szCs w:val="24"/>
        </w:rPr>
      </w:pPr>
      <w:r>
        <w:rPr>
          <w:rFonts w:ascii="Arial" w:hAnsi="Arial"/>
          <w:sz w:val="24"/>
          <w:szCs w:val="24"/>
          <w:lang w:val="en-US"/>
        </w:rPr>
        <w:t xml:space="preserve">To design our robot to satisfy all engineering principles, we made use of </w:t>
      </w:r>
      <w:proofErr w:type="spellStart"/>
      <w:r>
        <w:rPr>
          <w:rFonts w:ascii="Arial" w:hAnsi="Arial"/>
          <w:sz w:val="24"/>
          <w:szCs w:val="24"/>
          <w:lang w:val="en-US"/>
        </w:rPr>
        <w:t>SysML</w:t>
      </w:r>
      <w:proofErr w:type="spellEnd"/>
      <w:r>
        <w:rPr>
          <w:rFonts w:ascii="Arial" w:hAnsi="Arial"/>
          <w:sz w:val="24"/>
          <w:szCs w:val="24"/>
          <w:lang w:val="en-US"/>
        </w:rPr>
        <w:t xml:space="preserve"> diagrams learned from our course of study in Systems Engineering, such as Requirement </w:t>
      </w:r>
      <w:r>
        <w:rPr>
          <w:rFonts w:ascii="Arial" w:hAnsi="Arial"/>
          <w:sz w:val="24"/>
          <w:szCs w:val="24"/>
          <w:lang w:val="en-US"/>
        </w:rPr>
        <w:t>diagram, Constraint diagram, Block diagram, Use Case, Sequence/Activity diagrams and lastly system architecture, that helped us model our robot, as this kind of project is a complex system that requires a model that supports analysis, specification, design</w:t>
      </w:r>
      <w:r>
        <w:rPr>
          <w:rFonts w:ascii="Arial" w:hAnsi="Arial"/>
          <w:sz w:val="24"/>
          <w:szCs w:val="24"/>
          <w:lang w:val="en-US"/>
        </w:rPr>
        <w:t>, verification and validation.</w:t>
      </w:r>
    </w:p>
    <w:p w:rsidR="004662A0" w:rsidRDefault="003E4448">
      <w:pPr>
        <w:pStyle w:val="Body"/>
        <w:spacing w:line="288" w:lineRule="auto"/>
        <w:rPr>
          <w:rFonts w:ascii="Arial" w:eastAsia="Arial" w:hAnsi="Arial" w:cs="Arial"/>
          <w:b/>
          <w:bCs/>
          <w:sz w:val="24"/>
          <w:szCs w:val="24"/>
        </w:rPr>
      </w:pPr>
      <w:r>
        <w:rPr>
          <w:rFonts w:ascii="Arial" w:hAnsi="Arial"/>
          <w:b/>
          <w:bCs/>
          <w:sz w:val="24"/>
          <w:szCs w:val="24"/>
        </w:rPr>
        <w:t>2.1.</w:t>
      </w:r>
      <w:r>
        <w:rPr>
          <w:rFonts w:ascii="Arial" w:eastAsia="Arial" w:hAnsi="Arial" w:cs="Arial"/>
        </w:rPr>
        <w:tab/>
      </w:r>
      <w:r>
        <w:rPr>
          <w:rFonts w:ascii="Arial" w:hAnsi="Arial"/>
          <w:b/>
          <w:bCs/>
          <w:sz w:val="24"/>
          <w:szCs w:val="24"/>
        </w:rPr>
        <w:t>REQUIREMENT DIAGRAM (Abdul-</w:t>
      </w:r>
      <w:proofErr w:type="spellStart"/>
      <w:r>
        <w:rPr>
          <w:rFonts w:ascii="Arial" w:hAnsi="Arial"/>
          <w:b/>
          <w:bCs/>
          <w:sz w:val="24"/>
          <w:szCs w:val="24"/>
        </w:rPr>
        <w:t>Azeez</w:t>
      </w:r>
      <w:proofErr w:type="spellEnd"/>
      <w:r>
        <w:rPr>
          <w:rFonts w:ascii="Arial" w:hAnsi="Arial"/>
          <w:b/>
          <w:bCs/>
          <w:sz w:val="24"/>
          <w:szCs w:val="24"/>
        </w:rPr>
        <w:t xml:space="preserve"> </w:t>
      </w:r>
      <w:proofErr w:type="spellStart"/>
      <w:r>
        <w:rPr>
          <w:rFonts w:ascii="Arial" w:hAnsi="Arial"/>
          <w:b/>
          <w:bCs/>
          <w:sz w:val="24"/>
          <w:szCs w:val="24"/>
        </w:rPr>
        <w:t>Olanlokun</w:t>
      </w:r>
      <w:proofErr w:type="spellEnd"/>
      <w:r>
        <w:rPr>
          <w:rFonts w:ascii="Arial" w:hAnsi="Arial"/>
          <w:b/>
          <w:bCs/>
          <w:sz w:val="24"/>
          <w:szCs w:val="24"/>
        </w:rPr>
        <w:t>):</w:t>
      </w:r>
    </w:p>
    <w:p w:rsidR="004662A0" w:rsidRDefault="003E4448">
      <w:pPr>
        <w:pStyle w:val="Body"/>
        <w:spacing w:line="288" w:lineRule="auto"/>
        <w:rPr>
          <w:rFonts w:ascii="Arial" w:eastAsia="Arial" w:hAnsi="Arial" w:cs="Arial"/>
          <w:sz w:val="24"/>
          <w:szCs w:val="24"/>
        </w:rPr>
      </w:pPr>
      <w:r>
        <w:rPr>
          <w:rFonts w:ascii="Arial" w:hAnsi="Arial"/>
          <w:sz w:val="24"/>
          <w:szCs w:val="24"/>
          <w:lang w:val="en-US"/>
        </w:rPr>
        <w:t>The Requirement Diagram (fig 1) shows a graphical representation of all our project requirements. With this diagram, we were able to show a textual description of our requirem</w:t>
      </w:r>
      <w:r>
        <w:rPr>
          <w:rFonts w:ascii="Arial" w:hAnsi="Arial"/>
          <w:sz w:val="24"/>
          <w:szCs w:val="24"/>
          <w:lang w:val="en-US"/>
        </w:rPr>
        <w:t xml:space="preserve">ents with priorities in functionalities. As we know requirements takes a huge part in any system development, so it was important we </w:t>
      </w:r>
      <w:del w:id="9" w:author="Amit Chakma" w:date="2021-07-13T08:27:00Z">
        <w:r>
          <w:rPr>
            <w:rFonts w:ascii="Arial" w:hAnsi="Arial"/>
            <w:sz w:val="24"/>
            <w:szCs w:val="24"/>
          </w:rPr>
          <w:delText>analyzed</w:delText>
        </w:r>
      </w:del>
      <w:proofErr w:type="spellStart"/>
      <w:r>
        <w:rPr>
          <w:rFonts w:ascii="Arial" w:hAnsi="Arial"/>
          <w:sz w:val="24"/>
          <w:szCs w:val="24"/>
          <w:lang w:val="en-US"/>
        </w:rPr>
        <w:t>analysed</w:t>
      </w:r>
      <w:proofErr w:type="spellEnd"/>
      <w:r>
        <w:rPr>
          <w:rFonts w:ascii="Arial" w:hAnsi="Arial"/>
          <w:sz w:val="24"/>
          <w:szCs w:val="24"/>
          <w:lang w:val="en-US"/>
        </w:rPr>
        <w:t xml:space="preserve"> it for the success of our project.</w:t>
      </w:r>
    </w:p>
    <w:p w:rsidR="004662A0" w:rsidRDefault="003E4448">
      <w:pPr>
        <w:pStyle w:val="Body"/>
        <w:spacing w:line="288" w:lineRule="auto"/>
        <w:rPr>
          <w:rFonts w:ascii="Arial" w:eastAsia="Arial" w:hAnsi="Arial" w:cs="Arial"/>
          <w:sz w:val="24"/>
          <w:szCs w:val="24"/>
        </w:rPr>
      </w:pPr>
      <w:r>
        <w:rPr>
          <w:rFonts w:ascii="Arial" w:hAnsi="Arial"/>
          <w:sz w:val="24"/>
          <w:szCs w:val="24"/>
          <w:lang w:val="en-US"/>
        </w:rPr>
        <w:t xml:space="preserve">In this requirement diagram, as shown in fig 1, our </w:t>
      </w:r>
      <w:proofErr w:type="spellStart"/>
      <w:r>
        <w:rPr>
          <w:rFonts w:ascii="Arial" w:hAnsi="Arial"/>
          <w:sz w:val="24"/>
          <w:szCs w:val="24"/>
          <w:lang w:val="en-US"/>
        </w:rPr>
        <w:t>ResQ</w:t>
      </w:r>
      <w:proofErr w:type="spellEnd"/>
      <w:r>
        <w:rPr>
          <w:rFonts w:ascii="Arial" w:hAnsi="Arial"/>
          <w:sz w:val="24"/>
          <w:szCs w:val="24"/>
          <w:lang w:val="en-US"/>
        </w:rPr>
        <w:t xml:space="preserve"> Robot has rang</w:t>
      </w:r>
      <w:r>
        <w:rPr>
          <w:rFonts w:ascii="Arial" w:hAnsi="Arial"/>
          <w:sz w:val="24"/>
          <w:szCs w:val="24"/>
          <w:lang w:val="en-US"/>
        </w:rPr>
        <w:t xml:space="preserve">e of requirements connected to one another with high, medium and low priorities, which are noted with the word &lt;&lt;refine&gt;&gt;. The must </w:t>
      </w:r>
      <w:proofErr w:type="gramStart"/>
      <w:r>
        <w:rPr>
          <w:rFonts w:ascii="Arial" w:hAnsi="Arial"/>
          <w:sz w:val="24"/>
          <w:szCs w:val="24"/>
          <w:lang w:val="en-US"/>
        </w:rPr>
        <w:t>have</w:t>
      </w:r>
      <w:proofErr w:type="gramEnd"/>
      <w:r>
        <w:rPr>
          <w:rFonts w:ascii="Arial" w:hAnsi="Arial"/>
          <w:sz w:val="24"/>
          <w:szCs w:val="24"/>
          <w:lang w:val="en-US"/>
        </w:rPr>
        <w:t xml:space="preserve"> of our robot are as follow:</w:t>
      </w:r>
    </w:p>
    <w:p w:rsidR="004662A0" w:rsidRDefault="003E4448">
      <w:pPr>
        <w:pStyle w:val="Body"/>
        <w:spacing w:line="288" w:lineRule="auto"/>
        <w:rPr>
          <w:rFonts w:ascii="Arial" w:eastAsia="Arial" w:hAnsi="Arial" w:cs="Arial"/>
          <w:sz w:val="24"/>
          <w:szCs w:val="24"/>
        </w:rPr>
      </w:pPr>
      <w:r>
        <w:rPr>
          <w:rFonts w:ascii="Arial" w:hAnsi="Arial"/>
          <w:b/>
          <w:bCs/>
          <w:sz w:val="24"/>
          <w:szCs w:val="24"/>
          <w:lang w:val="en-US"/>
        </w:rPr>
        <w:t>The communication:</w:t>
      </w:r>
      <w:r>
        <w:rPr>
          <w:rFonts w:ascii="Arial" w:hAnsi="Arial"/>
          <w:sz w:val="24"/>
          <w:szCs w:val="24"/>
          <w:lang w:val="en-US"/>
        </w:rPr>
        <w:t xml:space="preserve">  which is refine with two communication channels (Microphone and Speaker</w:t>
      </w:r>
      <w:r>
        <w:rPr>
          <w:rFonts w:ascii="Arial" w:hAnsi="Arial"/>
          <w:sz w:val="24"/>
          <w:szCs w:val="24"/>
          <w:lang w:val="en-US"/>
        </w:rPr>
        <w:t xml:space="preserve">), shows how the robot is able to communicate directly to the admin </w:t>
      </w:r>
      <w:del w:id="10" w:author="Amit Chakma" w:date="2021-07-13T08:27:00Z">
        <w:r>
          <w:rPr>
            <w:rFonts w:ascii="Arial" w:hAnsi="Arial"/>
            <w:sz w:val="24"/>
            <w:szCs w:val="24"/>
            <w:lang w:val="en-US"/>
          </w:rPr>
          <w:delText>center</w:delText>
        </w:r>
      </w:del>
      <w:proofErr w:type="spellStart"/>
      <w:r>
        <w:rPr>
          <w:rFonts w:ascii="Arial" w:hAnsi="Arial"/>
          <w:sz w:val="24"/>
          <w:szCs w:val="24"/>
          <w:lang w:val="en-US"/>
        </w:rPr>
        <w:t>centre</w:t>
      </w:r>
      <w:proofErr w:type="spellEnd"/>
      <w:r>
        <w:rPr>
          <w:rFonts w:ascii="Arial" w:hAnsi="Arial"/>
          <w:sz w:val="24"/>
          <w:szCs w:val="24"/>
          <w:lang w:val="en-US"/>
        </w:rPr>
        <w:t xml:space="preserve"> through the two-communication channels.</w:t>
      </w:r>
    </w:p>
    <w:p w:rsidR="004662A0" w:rsidRDefault="003E4448">
      <w:pPr>
        <w:pStyle w:val="Body"/>
        <w:spacing w:line="288" w:lineRule="auto"/>
        <w:rPr>
          <w:rFonts w:ascii="Arial" w:eastAsia="Arial" w:hAnsi="Arial" w:cs="Arial"/>
          <w:sz w:val="24"/>
          <w:szCs w:val="24"/>
        </w:rPr>
      </w:pPr>
      <w:r>
        <w:rPr>
          <w:rFonts w:ascii="Arial" w:hAnsi="Arial"/>
          <w:b/>
          <w:bCs/>
          <w:sz w:val="24"/>
          <w:szCs w:val="24"/>
          <w:lang w:val="en-US"/>
        </w:rPr>
        <w:t>Movement and Location:</w:t>
      </w:r>
      <w:r>
        <w:rPr>
          <w:rFonts w:ascii="Arial" w:hAnsi="Arial"/>
          <w:sz w:val="24"/>
          <w:szCs w:val="24"/>
          <w:lang w:val="en-US"/>
        </w:rPr>
        <w:t xml:space="preserve"> This is the means to which our robot can navigate around, and it is also refine with camera and GPS</w:t>
      </w:r>
      <w:del w:id="11" w:author="Amit Chakma" w:date="2021-07-13T08:32:00Z">
        <w:r>
          <w:rPr>
            <w:rFonts w:ascii="Arial" w:hAnsi="Arial"/>
            <w:sz w:val="24"/>
            <w:szCs w:val="24"/>
          </w:rPr>
          <w:delText>gps</w:delText>
        </w:r>
      </w:del>
      <w:r>
        <w:rPr>
          <w:rFonts w:ascii="Arial" w:hAnsi="Arial"/>
          <w:sz w:val="24"/>
          <w:szCs w:val="24"/>
        </w:rPr>
        <w:t xml:space="preserve"> system.</w:t>
      </w:r>
    </w:p>
    <w:p w:rsidR="004662A0" w:rsidRDefault="004662A0">
      <w:pPr>
        <w:pStyle w:val="Body"/>
        <w:spacing w:line="288" w:lineRule="auto"/>
        <w:rPr>
          <w:rFonts w:ascii="Arial" w:eastAsia="Arial" w:hAnsi="Arial" w:cs="Arial"/>
          <w:b/>
          <w:bCs/>
          <w:sz w:val="24"/>
          <w:szCs w:val="24"/>
        </w:rPr>
      </w:pPr>
    </w:p>
    <w:p w:rsidR="004662A0" w:rsidRDefault="003E4448">
      <w:pPr>
        <w:pStyle w:val="Body"/>
        <w:spacing w:line="288" w:lineRule="auto"/>
        <w:rPr>
          <w:rFonts w:ascii="Arial" w:eastAsia="Arial" w:hAnsi="Arial" w:cs="Arial"/>
          <w:sz w:val="24"/>
          <w:szCs w:val="24"/>
        </w:rPr>
      </w:pPr>
      <w:r>
        <w:rPr>
          <w:rFonts w:ascii="Arial" w:hAnsi="Arial"/>
          <w:b/>
          <w:bCs/>
          <w:sz w:val="24"/>
          <w:szCs w:val="24"/>
          <w:lang w:val="en-US"/>
        </w:rPr>
        <w:t>Materials and Properties:</w:t>
      </w:r>
      <w:r>
        <w:rPr>
          <w:rFonts w:ascii="Arial" w:hAnsi="Arial"/>
          <w:sz w:val="24"/>
          <w:szCs w:val="24"/>
          <w:lang w:val="en-US"/>
        </w:rPr>
        <w:t xml:space="preserve"> Our Robot parts are designed to withstand wear and tear, and also be aerodynamic. It is also refined with floatation device and body flexibility.</w:t>
      </w:r>
    </w:p>
    <w:p w:rsidR="004662A0" w:rsidRDefault="003E4448">
      <w:pPr>
        <w:pStyle w:val="Body"/>
        <w:spacing w:line="288" w:lineRule="auto"/>
        <w:rPr>
          <w:rFonts w:ascii="Arial" w:eastAsia="Arial" w:hAnsi="Arial" w:cs="Arial"/>
          <w:sz w:val="24"/>
          <w:szCs w:val="24"/>
        </w:rPr>
      </w:pPr>
      <w:r>
        <w:rPr>
          <w:rFonts w:ascii="Arial" w:hAnsi="Arial"/>
          <w:b/>
          <w:bCs/>
          <w:sz w:val="24"/>
          <w:szCs w:val="24"/>
          <w:lang w:val="it-IT"/>
        </w:rPr>
        <w:t xml:space="preserve">Sensor: </w:t>
      </w:r>
      <w:r>
        <w:rPr>
          <w:rFonts w:ascii="Arial" w:hAnsi="Arial"/>
          <w:sz w:val="24"/>
          <w:szCs w:val="24"/>
          <w:lang w:val="en-US"/>
        </w:rPr>
        <w:t>Our robot needs sensors to perform its design purposes. It is refined with G</w:t>
      </w:r>
      <w:r>
        <w:rPr>
          <w:rFonts w:ascii="Arial" w:hAnsi="Arial"/>
          <w:sz w:val="24"/>
          <w:szCs w:val="24"/>
          <w:lang w:val="en-US"/>
        </w:rPr>
        <w:t>as, Heat &amp; infrared and Ultra-Sonic sensors.</w:t>
      </w:r>
    </w:p>
    <w:p w:rsidR="004662A0" w:rsidRDefault="003E4448">
      <w:pPr>
        <w:pStyle w:val="Body"/>
        <w:spacing w:line="288" w:lineRule="auto"/>
        <w:rPr>
          <w:del w:id="12" w:author="Azeez Olanlokun" w:date="2021-07-12T22:04:00Z"/>
          <w:rFonts w:ascii="Arial" w:eastAsia="Arial" w:hAnsi="Arial" w:cs="Arial"/>
        </w:rPr>
      </w:pPr>
      <w:r>
        <w:rPr>
          <w:rFonts w:ascii="Arial" w:eastAsia="Arial" w:hAnsi="Arial" w:cs="Arial"/>
          <w:noProof/>
        </w:rPr>
        <w:lastRenderedPageBreak/>
        <w:drawing>
          <wp:inline distT="0" distB="0" distL="0" distR="0">
            <wp:extent cx="5943473" cy="4441155"/>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extLst/>
                    </a:blip>
                    <a:stretch>
                      <a:fillRect/>
                    </a:stretch>
                  </pic:blipFill>
                  <pic:spPr>
                    <a:xfrm>
                      <a:off x="0" y="0"/>
                      <a:ext cx="5943473" cy="4441155"/>
                    </a:xfrm>
                    <a:prstGeom prst="rect">
                      <a:avLst/>
                    </a:prstGeom>
                    <a:ln w="12700" cap="flat">
                      <a:noFill/>
                      <a:miter lim="400000"/>
                    </a:ln>
                    <a:effectLst/>
                  </pic:spPr>
                </pic:pic>
              </a:graphicData>
            </a:graphic>
          </wp:inline>
        </w:drawing>
      </w:r>
      <w:r>
        <w:rPr>
          <w:rFonts w:ascii="Arial" w:hAnsi="Arial"/>
          <w:lang w:val="en-US"/>
        </w:rPr>
        <w:t>Fig. 1 Requirement Diagram</w:t>
      </w:r>
    </w:p>
    <w:p w:rsidR="004662A0" w:rsidRDefault="004662A0">
      <w:pPr>
        <w:pStyle w:val="Body"/>
        <w:spacing w:line="288" w:lineRule="auto"/>
        <w:rPr>
          <w:rFonts w:ascii="Arial" w:eastAsia="Arial" w:hAnsi="Arial" w:cs="Arial"/>
          <w:b/>
          <w:bCs/>
          <w:sz w:val="24"/>
          <w:szCs w:val="24"/>
        </w:rPr>
      </w:pPr>
    </w:p>
    <w:p w:rsidR="004662A0" w:rsidRDefault="003E4448">
      <w:pPr>
        <w:pStyle w:val="Body"/>
        <w:spacing w:line="288" w:lineRule="auto"/>
        <w:rPr>
          <w:rFonts w:ascii="Arial" w:eastAsia="Arial" w:hAnsi="Arial" w:cs="Arial"/>
          <w:b/>
          <w:bCs/>
          <w:sz w:val="24"/>
          <w:szCs w:val="24"/>
        </w:rPr>
      </w:pPr>
      <w:r>
        <w:rPr>
          <w:rFonts w:ascii="Arial" w:hAnsi="Arial"/>
          <w:b/>
          <w:bCs/>
          <w:sz w:val="24"/>
          <w:szCs w:val="24"/>
        </w:rPr>
        <w:t>2.2.</w:t>
      </w:r>
      <w:r>
        <w:rPr>
          <w:rFonts w:ascii="Arial" w:eastAsia="Arial" w:hAnsi="Arial" w:cs="Arial"/>
        </w:rPr>
        <w:tab/>
      </w:r>
      <w:r>
        <w:rPr>
          <w:rFonts w:ascii="Arial" w:hAnsi="Arial"/>
          <w:b/>
          <w:bCs/>
          <w:sz w:val="24"/>
          <w:szCs w:val="24"/>
        </w:rPr>
        <w:t>CONSTRAINT/CONTEXT DIAGRAM (Abdul-</w:t>
      </w:r>
      <w:proofErr w:type="spellStart"/>
      <w:r>
        <w:rPr>
          <w:rFonts w:ascii="Arial" w:hAnsi="Arial"/>
          <w:b/>
          <w:bCs/>
          <w:sz w:val="24"/>
          <w:szCs w:val="24"/>
        </w:rPr>
        <w:t>Azeez</w:t>
      </w:r>
      <w:proofErr w:type="spellEnd"/>
      <w:r>
        <w:rPr>
          <w:rFonts w:ascii="Arial" w:hAnsi="Arial"/>
          <w:b/>
          <w:bCs/>
          <w:sz w:val="24"/>
          <w:szCs w:val="24"/>
        </w:rPr>
        <w:t xml:space="preserve"> </w:t>
      </w:r>
      <w:proofErr w:type="spellStart"/>
      <w:r>
        <w:rPr>
          <w:rFonts w:ascii="Arial" w:hAnsi="Arial"/>
          <w:b/>
          <w:bCs/>
          <w:sz w:val="24"/>
          <w:szCs w:val="24"/>
        </w:rPr>
        <w:t>Olanlokun</w:t>
      </w:r>
      <w:proofErr w:type="spellEnd"/>
      <w:r>
        <w:rPr>
          <w:rFonts w:ascii="Arial" w:hAnsi="Arial"/>
          <w:b/>
          <w:bCs/>
          <w:sz w:val="24"/>
          <w:szCs w:val="24"/>
        </w:rPr>
        <w:t>):</w:t>
      </w:r>
    </w:p>
    <w:p w:rsidR="004662A0" w:rsidRDefault="003E4448">
      <w:pPr>
        <w:pStyle w:val="Body"/>
        <w:spacing w:line="288" w:lineRule="auto"/>
        <w:rPr>
          <w:rFonts w:ascii="Arial" w:eastAsia="Arial" w:hAnsi="Arial" w:cs="Arial"/>
          <w:sz w:val="24"/>
          <w:szCs w:val="24"/>
        </w:rPr>
      </w:pPr>
      <w:r>
        <w:rPr>
          <w:rFonts w:ascii="Arial" w:hAnsi="Arial"/>
          <w:sz w:val="24"/>
          <w:szCs w:val="24"/>
          <w:lang w:val="en-US"/>
        </w:rPr>
        <w:t>The constraint diagram (Fig. 2) basically specifies a network of constraints that shows mathematical expressions, these constraints are mostly from physical properties of a system. Our constraint diagram shows a graphical representation of mathematical exp</w:t>
      </w:r>
      <w:r>
        <w:rPr>
          <w:rFonts w:ascii="Arial" w:hAnsi="Arial"/>
          <w:sz w:val="24"/>
          <w:szCs w:val="24"/>
          <w:lang w:val="en-US"/>
        </w:rPr>
        <w:t xml:space="preserve">ressions of all the constraints in our robot in a </w:t>
      </w:r>
      <w:proofErr w:type="spellStart"/>
      <w:r>
        <w:rPr>
          <w:rFonts w:ascii="Arial" w:hAnsi="Arial"/>
          <w:sz w:val="24"/>
          <w:szCs w:val="24"/>
          <w:lang w:val="en-US"/>
        </w:rPr>
        <w:t>constraintBlock</w:t>
      </w:r>
      <w:proofErr w:type="spellEnd"/>
      <w:r>
        <w:rPr>
          <w:rFonts w:ascii="Arial" w:hAnsi="Arial"/>
          <w:sz w:val="24"/>
          <w:szCs w:val="24"/>
          <w:lang w:val="en-US"/>
        </w:rPr>
        <w:t xml:space="preserve">. </w:t>
      </w:r>
    </w:p>
    <w:p w:rsidR="004662A0" w:rsidRDefault="003E4448">
      <w:pPr>
        <w:pStyle w:val="Body"/>
        <w:spacing w:line="288" w:lineRule="auto"/>
        <w:rPr>
          <w:rFonts w:ascii="Arial" w:eastAsia="Arial" w:hAnsi="Arial" w:cs="Arial"/>
          <w:sz w:val="24"/>
          <w:szCs w:val="24"/>
        </w:rPr>
      </w:pPr>
      <w:r>
        <w:rPr>
          <w:rFonts w:ascii="Arial" w:hAnsi="Arial"/>
          <w:sz w:val="24"/>
          <w:szCs w:val="24"/>
          <w:lang w:val="en-US"/>
        </w:rPr>
        <w:t>The properties of our robot constraints are: The depth of water constraint, Distance to obstacle constraint and Allowed weight of robot constraint.</w:t>
      </w:r>
    </w:p>
    <w:p w:rsidR="004662A0" w:rsidRDefault="004662A0">
      <w:pPr>
        <w:pStyle w:val="Body"/>
        <w:spacing w:line="288" w:lineRule="auto"/>
        <w:rPr>
          <w:rFonts w:ascii="Arial" w:eastAsia="Arial" w:hAnsi="Arial" w:cs="Arial"/>
          <w:b/>
          <w:bCs/>
          <w:sz w:val="24"/>
          <w:szCs w:val="24"/>
        </w:rPr>
      </w:pPr>
    </w:p>
    <w:p w:rsidR="004662A0" w:rsidRDefault="003E4448">
      <w:pPr>
        <w:pStyle w:val="Body"/>
        <w:spacing w:line="288" w:lineRule="auto"/>
        <w:rPr>
          <w:rFonts w:ascii="Arial" w:eastAsia="Arial" w:hAnsi="Arial" w:cs="Arial"/>
          <w:b/>
          <w:bCs/>
          <w:sz w:val="24"/>
          <w:szCs w:val="24"/>
        </w:rPr>
      </w:pPr>
      <w:r>
        <w:rPr>
          <w:rFonts w:ascii="Arial" w:eastAsia="Arial" w:hAnsi="Arial" w:cs="Arial"/>
          <w:noProof/>
        </w:rPr>
        <w:lastRenderedPageBreak/>
        <w:drawing>
          <wp:inline distT="0" distB="0" distL="0" distR="0">
            <wp:extent cx="5943473" cy="3046031"/>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8">
                      <a:extLst/>
                    </a:blip>
                    <a:stretch>
                      <a:fillRect/>
                    </a:stretch>
                  </pic:blipFill>
                  <pic:spPr>
                    <a:xfrm>
                      <a:off x="0" y="0"/>
                      <a:ext cx="5943473" cy="3046031"/>
                    </a:xfrm>
                    <a:prstGeom prst="rect">
                      <a:avLst/>
                    </a:prstGeom>
                    <a:ln w="12700" cap="flat">
                      <a:noFill/>
                      <a:miter lim="400000"/>
                    </a:ln>
                    <a:effectLst/>
                  </pic:spPr>
                </pic:pic>
              </a:graphicData>
            </a:graphic>
          </wp:inline>
        </w:drawing>
      </w:r>
      <w:ins w:id="13" w:author="Azeez Olanlokun" w:date="2021-07-12T22:02:00Z">
        <w:r>
          <w:rPr>
            <w:rFonts w:ascii="Arial" w:hAnsi="Arial"/>
            <w:sz w:val="24"/>
            <w:szCs w:val="24"/>
            <w:lang w:val="da-DK"/>
          </w:rPr>
          <w:t xml:space="preserve">Fig </w:t>
        </w:r>
      </w:ins>
      <w:ins w:id="14" w:author="Azeez Olanlokun" w:date="2021-07-12T22:03:00Z">
        <w:r>
          <w:rPr>
            <w:rFonts w:ascii="Arial" w:hAnsi="Arial"/>
            <w:sz w:val="24"/>
            <w:szCs w:val="24"/>
          </w:rPr>
          <w:t xml:space="preserve">2. </w:t>
        </w:r>
        <w:r>
          <w:rPr>
            <w:rFonts w:ascii="Arial" w:hAnsi="Arial"/>
            <w:sz w:val="24"/>
            <w:szCs w:val="24"/>
            <w:lang w:val="pt-PT"/>
          </w:rPr>
          <w:t>Constarint</w:t>
        </w:r>
        <w:r>
          <w:rPr>
            <w:rFonts w:ascii="Arial" w:hAnsi="Arial"/>
            <w:sz w:val="24"/>
            <w:szCs w:val="24"/>
            <w:lang w:val="it-IT"/>
          </w:rPr>
          <w:t xml:space="preserve"> </w:t>
        </w:r>
        <w:proofErr w:type="spellStart"/>
        <w:r>
          <w:rPr>
            <w:rFonts w:ascii="Arial" w:hAnsi="Arial"/>
            <w:sz w:val="24"/>
            <w:szCs w:val="24"/>
            <w:lang w:val="it-IT"/>
          </w:rPr>
          <w:t>Diagram</w:t>
        </w:r>
      </w:ins>
      <w:proofErr w:type="spellEnd"/>
    </w:p>
    <w:p w:rsidR="004662A0" w:rsidRDefault="004662A0">
      <w:pPr>
        <w:pStyle w:val="Body"/>
        <w:spacing w:line="288" w:lineRule="auto"/>
        <w:rPr>
          <w:rFonts w:ascii="Arial" w:eastAsia="Arial" w:hAnsi="Arial" w:cs="Arial"/>
          <w:sz w:val="24"/>
          <w:szCs w:val="24"/>
        </w:rPr>
      </w:pPr>
    </w:p>
    <w:p w:rsidR="004662A0" w:rsidRDefault="003E4448">
      <w:pPr>
        <w:pStyle w:val="Body"/>
        <w:spacing w:line="288" w:lineRule="auto"/>
        <w:rPr>
          <w:rFonts w:ascii="Arial" w:eastAsia="Arial" w:hAnsi="Arial" w:cs="Arial"/>
          <w:b/>
          <w:bCs/>
          <w:sz w:val="24"/>
          <w:szCs w:val="24"/>
        </w:rPr>
      </w:pPr>
      <w:r>
        <w:rPr>
          <w:rFonts w:ascii="Arial" w:hAnsi="Arial"/>
          <w:b/>
          <w:bCs/>
          <w:sz w:val="24"/>
          <w:szCs w:val="24"/>
        </w:rPr>
        <w:t>2.3.</w:t>
      </w:r>
      <w:r>
        <w:rPr>
          <w:rFonts w:ascii="Arial" w:eastAsia="Arial" w:hAnsi="Arial" w:cs="Arial"/>
        </w:rPr>
        <w:tab/>
      </w:r>
      <w:r>
        <w:rPr>
          <w:rFonts w:ascii="Arial" w:hAnsi="Arial"/>
          <w:b/>
          <w:bCs/>
          <w:sz w:val="24"/>
          <w:szCs w:val="24"/>
        </w:rPr>
        <w:t xml:space="preserve">BLOCK </w:t>
      </w:r>
      <w:r>
        <w:rPr>
          <w:rFonts w:ascii="Arial" w:hAnsi="Arial"/>
          <w:b/>
          <w:bCs/>
          <w:sz w:val="24"/>
          <w:szCs w:val="24"/>
        </w:rPr>
        <w:t>DIAGRAM (Abdul-</w:t>
      </w:r>
      <w:proofErr w:type="spellStart"/>
      <w:r>
        <w:rPr>
          <w:rFonts w:ascii="Arial" w:hAnsi="Arial"/>
          <w:b/>
          <w:bCs/>
          <w:sz w:val="24"/>
          <w:szCs w:val="24"/>
        </w:rPr>
        <w:t>Azeez</w:t>
      </w:r>
      <w:proofErr w:type="spellEnd"/>
      <w:r>
        <w:rPr>
          <w:rFonts w:ascii="Arial" w:hAnsi="Arial"/>
          <w:b/>
          <w:bCs/>
          <w:sz w:val="24"/>
          <w:szCs w:val="24"/>
        </w:rPr>
        <w:t xml:space="preserve"> </w:t>
      </w:r>
      <w:proofErr w:type="spellStart"/>
      <w:r>
        <w:rPr>
          <w:rFonts w:ascii="Arial" w:hAnsi="Arial"/>
          <w:b/>
          <w:bCs/>
          <w:sz w:val="24"/>
          <w:szCs w:val="24"/>
        </w:rPr>
        <w:t>Olanlokun</w:t>
      </w:r>
      <w:proofErr w:type="spellEnd"/>
      <w:r>
        <w:rPr>
          <w:rFonts w:ascii="Arial" w:hAnsi="Arial"/>
          <w:b/>
          <w:bCs/>
          <w:sz w:val="24"/>
          <w:szCs w:val="24"/>
        </w:rPr>
        <w:t>):</w:t>
      </w:r>
    </w:p>
    <w:p w:rsidR="004662A0" w:rsidRDefault="003E4448">
      <w:pPr>
        <w:pStyle w:val="Body"/>
        <w:spacing w:line="288" w:lineRule="auto"/>
        <w:rPr>
          <w:rFonts w:ascii="Arial" w:eastAsia="Arial" w:hAnsi="Arial" w:cs="Arial"/>
          <w:sz w:val="24"/>
          <w:szCs w:val="24"/>
        </w:rPr>
      </w:pPr>
      <w:r>
        <w:rPr>
          <w:rFonts w:ascii="Arial" w:hAnsi="Arial"/>
          <w:sz w:val="24"/>
          <w:szCs w:val="24"/>
          <w:lang w:val="en-US"/>
        </w:rPr>
        <w:t>The Block Diagram (Fig 3), shows the modular unit of our system, which abridges the contents such as the operations, attributes and constraints of our system. The block diagram shows the structure of our robotic system, fro</w:t>
      </w:r>
      <w:r>
        <w:rPr>
          <w:rFonts w:ascii="Arial" w:hAnsi="Arial"/>
          <w:sz w:val="24"/>
          <w:szCs w:val="24"/>
          <w:lang w:val="en-US"/>
        </w:rPr>
        <w:t>m the physical to the logical attributes.</w:t>
      </w:r>
    </w:p>
    <w:p w:rsidR="004662A0" w:rsidRPr="00A3582D" w:rsidRDefault="003E4448">
      <w:pPr>
        <w:pStyle w:val="Body"/>
        <w:spacing w:line="288" w:lineRule="auto"/>
        <w:rPr>
          <w:rFonts w:ascii="Arial" w:eastAsia="Arial" w:hAnsi="Arial" w:cs="Arial"/>
          <w:sz w:val="24"/>
          <w:szCs w:val="24"/>
          <w:lang w:val="de-DE"/>
          <w:rPrChange w:id="15" w:author="Chakma, Amit" w:date="2021-07-14T12:16:00Z">
            <w:rPr>
              <w:rFonts w:ascii="Arial" w:eastAsia="Arial" w:hAnsi="Arial" w:cs="Arial"/>
              <w:sz w:val="24"/>
              <w:szCs w:val="24"/>
            </w:rPr>
          </w:rPrChange>
        </w:rPr>
      </w:pPr>
      <w:r>
        <w:rPr>
          <w:rFonts w:ascii="Arial" w:eastAsia="Arial" w:hAnsi="Arial" w:cs="Arial"/>
          <w:noProof/>
        </w:rPr>
        <w:lastRenderedPageBreak/>
        <w:drawing>
          <wp:inline distT="0" distB="0" distL="0" distR="0">
            <wp:extent cx="5943473" cy="4853837"/>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9">
                      <a:extLst/>
                    </a:blip>
                    <a:stretch>
                      <a:fillRect/>
                    </a:stretch>
                  </pic:blipFill>
                  <pic:spPr>
                    <a:xfrm>
                      <a:off x="0" y="0"/>
                      <a:ext cx="5943473" cy="4853837"/>
                    </a:xfrm>
                    <a:prstGeom prst="rect">
                      <a:avLst/>
                    </a:prstGeom>
                    <a:ln w="12700" cap="flat">
                      <a:noFill/>
                      <a:miter lim="400000"/>
                    </a:ln>
                    <a:effectLst/>
                  </pic:spPr>
                </pic:pic>
              </a:graphicData>
            </a:graphic>
          </wp:inline>
        </w:drawing>
      </w:r>
      <w:ins w:id="16" w:author="Azeez Olanlokun" w:date="2021-07-12T22:28:00Z">
        <w:r>
          <w:rPr>
            <w:rFonts w:ascii="Arial" w:hAnsi="Arial"/>
            <w:sz w:val="24"/>
            <w:szCs w:val="24"/>
            <w:lang w:val="it-IT"/>
          </w:rPr>
          <w:t xml:space="preserve">Fig. 3. </w:t>
        </w:r>
        <w:proofErr w:type="spellStart"/>
        <w:r>
          <w:rPr>
            <w:rFonts w:ascii="Arial" w:hAnsi="Arial"/>
            <w:sz w:val="24"/>
            <w:szCs w:val="24"/>
            <w:lang w:val="it-IT"/>
          </w:rPr>
          <w:t>Block</w:t>
        </w:r>
        <w:proofErr w:type="spellEnd"/>
        <w:r>
          <w:rPr>
            <w:rFonts w:ascii="Arial" w:hAnsi="Arial"/>
            <w:sz w:val="24"/>
            <w:szCs w:val="24"/>
            <w:lang w:val="it-IT"/>
          </w:rPr>
          <w:t xml:space="preserve"> </w:t>
        </w:r>
        <w:proofErr w:type="spellStart"/>
        <w:r>
          <w:rPr>
            <w:rFonts w:ascii="Arial" w:hAnsi="Arial"/>
            <w:sz w:val="24"/>
            <w:szCs w:val="24"/>
            <w:lang w:val="it-IT"/>
          </w:rPr>
          <w:t>Diagram</w:t>
        </w:r>
      </w:ins>
      <w:proofErr w:type="spellEnd"/>
    </w:p>
    <w:p w:rsidR="004662A0" w:rsidRPr="00A3582D" w:rsidRDefault="004662A0">
      <w:pPr>
        <w:pStyle w:val="Body"/>
        <w:spacing w:line="288" w:lineRule="auto"/>
        <w:rPr>
          <w:rFonts w:ascii="Arial" w:eastAsia="Arial" w:hAnsi="Arial" w:cs="Arial"/>
          <w:lang w:val="de-DE"/>
          <w:rPrChange w:id="17" w:author="Chakma, Amit" w:date="2021-07-14T12:16:00Z">
            <w:rPr>
              <w:rFonts w:ascii="Arial" w:eastAsia="Arial" w:hAnsi="Arial" w:cs="Arial"/>
            </w:rPr>
          </w:rPrChange>
        </w:rPr>
      </w:pPr>
    </w:p>
    <w:p w:rsidR="004662A0" w:rsidRPr="00A3582D" w:rsidRDefault="003E4448">
      <w:pPr>
        <w:pStyle w:val="Body"/>
        <w:spacing w:line="288" w:lineRule="auto"/>
        <w:rPr>
          <w:rFonts w:ascii="Arial" w:eastAsia="Arial" w:hAnsi="Arial" w:cs="Arial"/>
          <w:b/>
          <w:bCs/>
          <w:sz w:val="24"/>
          <w:szCs w:val="24"/>
          <w:lang w:val="de-DE"/>
          <w:rPrChange w:id="18" w:author="Chakma, Amit" w:date="2021-07-14T12:16:00Z">
            <w:rPr>
              <w:rFonts w:ascii="Arial" w:eastAsia="Arial" w:hAnsi="Arial" w:cs="Arial"/>
              <w:b/>
              <w:bCs/>
              <w:sz w:val="24"/>
              <w:szCs w:val="24"/>
            </w:rPr>
          </w:rPrChange>
        </w:rPr>
      </w:pPr>
      <w:r w:rsidRPr="00A3582D">
        <w:rPr>
          <w:rFonts w:ascii="Arial" w:hAnsi="Arial"/>
          <w:b/>
          <w:bCs/>
          <w:sz w:val="24"/>
          <w:szCs w:val="24"/>
          <w:lang w:val="de-DE"/>
          <w:rPrChange w:id="19" w:author="Chakma, Amit" w:date="2021-07-14T12:16:00Z">
            <w:rPr>
              <w:rFonts w:ascii="Arial" w:hAnsi="Arial"/>
              <w:b/>
              <w:bCs/>
              <w:sz w:val="24"/>
              <w:szCs w:val="24"/>
            </w:rPr>
          </w:rPrChange>
        </w:rPr>
        <w:t>2.4.</w:t>
      </w:r>
      <w:r w:rsidRPr="00A3582D">
        <w:rPr>
          <w:rFonts w:ascii="Arial" w:eastAsia="Arial" w:hAnsi="Arial" w:cs="Arial"/>
          <w:lang w:val="de-DE"/>
          <w:rPrChange w:id="20" w:author="Chakma, Amit" w:date="2021-07-14T12:16:00Z">
            <w:rPr>
              <w:rFonts w:ascii="Arial" w:eastAsia="Arial" w:hAnsi="Arial" w:cs="Arial"/>
            </w:rPr>
          </w:rPrChange>
        </w:rPr>
        <w:tab/>
      </w:r>
      <w:r w:rsidRPr="00A3582D">
        <w:rPr>
          <w:rFonts w:ascii="Arial" w:hAnsi="Arial"/>
          <w:b/>
          <w:bCs/>
          <w:sz w:val="24"/>
          <w:szCs w:val="24"/>
          <w:lang w:val="de-DE"/>
          <w:rPrChange w:id="21" w:author="Chakma, Amit" w:date="2021-07-14T12:16:00Z">
            <w:rPr>
              <w:rFonts w:ascii="Arial" w:hAnsi="Arial"/>
              <w:b/>
              <w:bCs/>
              <w:sz w:val="24"/>
              <w:szCs w:val="24"/>
            </w:rPr>
          </w:rPrChange>
        </w:rPr>
        <w:t>INTERNAL BLOCK DIAGRAM (Abdul-</w:t>
      </w:r>
      <w:proofErr w:type="spellStart"/>
      <w:r w:rsidRPr="00A3582D">
        <w:rPr>
          <w:rFonts w:ascii="Arial" w:hAnsi="Arial"/>
          <w:b/>
          <w:bCs/>
          <w:sz w:val="24"/>
          <w:szCs w:val="24"/>
          <w:lang w:val="de-DE"/>
          <w:rPrChange w:id="22" w:author="Chakma, Amit" w:date="2021-07-14T12:16:00Z">
            <w:rPr>
              <w:rFonts w:ascii="Arial" w:hAnsi="Arial"/>
              <w:b/>
              <w:bCs/>
              <w:sz w:val="24"/>
              <w:szCs w:val="24"/>
            </w:rPr>
          </w:rPrChange>
        </w:rPr>
        <w:t>Azeez</w:t>
      </w:r>
      <w:proofErr w:type="spellEnd"/>
      <w:r w:rsidRPr="00A3582D">
        <w:rPr>
          <w:rFonts w:ascii="Arial" w:hAnsi="Arial"/>
          <w:b/>
          <w:bCs/>
          <w:sz w:val="24"/>
          <w:szCs w:val="24"/>
          <w:lang w:val="de-DE"/>
          <w:rPrChange w:id="23" w:author="Chakma, Amit" w:date="2021-07-14T12:16:00Z">
            <w:rPr>
              <w:rFonts w:ascii="Arial" w:hAnsi="Arial"/>
              <w:b/>
              <w:bCs/>
              <w:sz w:val="24"/>
              <w:szCs w:val="24"/>
            </w:rPr>
          </w:rPrChange>
        </w:rPr>
        <w:t xml:space="preserve"> </w:t>
      </w:r>
      <w:proofErr w:type="spellStart"/>
      <w:r w:rsidRPr="00A3582D">
        <w:rPr>
          <w:rFonts w:ascii="Arial" w:hAnsi="Arial"/>
          <w:b/>
          <w:bCs/>
          <w:sz w:val="24"/>
          <w:szCs w:val="24"/>
          <w:lang w:val="de-DE"/>
          <w:rPrChange w:id="24" w:author="Chakma, Amit" w:date="2021-07-14T12:16:00Z">
            <w:rPr>
              <w:rFonts w:ascii="Arial" w:hAnsi="Arial"/>
              <w:b/>
              <w:bCs/>
              <w:sz w:val="24"/>
              <w:szCs w:val="24"/>
            </w:rPr>
          </w:rPrChange>
        </w:rPr>
        <w:t>Olanlokun</w:t>
      </w:r>
      <w:proofErr w:type="spellEnd"/>
      <w:r w:rsidRPr="00A3582D">
        <w:rPr>
          <w:rFonts w:ascii="Arial" w:hAnsi="Arial"/>
          <w:b/>
          <w:bCs/>
          <w:sz w:val="24"/>
          <w:szCs w:val="24"/>
          <w:lang w:val="de-DE"/>
          <w:rPrChange w:id="25" w:author="Chakma, Amit" w:date="2021-07-14T12:16:00Z">
            <w:rPr>
              <w:rFonts w:ascii="Arial" w:hAnsi="Arial"/>
              <w:b/>
              <w:bCs/>
              <w:sz w:val="24"/>
              <w:szCs w:val="24"/>
            </w:rPr>
          </w:rPrChange>
        </w:rPr>
        <w:t>):</w:t>
      </w:r>
    </w:p>
    <w:p w:rsidR="004662A0" w:rsidRDefault="003E4448">
      <w:pPr>
        <w:pStyle w:val="Body"/>
        <w:spacing w:line="288" w:lineRule="auto"/>
        <w:rPr>
          <w:rFonts w:ascii="Arial" w:eastAsia="Arial" w:hAnsi="Arial" w:cs="Arial"/>
          <w:sz w:val="24"/>
          <w:szCs w:val="24"/>
        </w:rPr>
      </w:pPr>
      <w:r>
        <w:rPr>
          <w:rFonts w:ascii="Arial" w:hAnsi="Arial"/>
          <w:sz w:val="24"/>
          <w:szCs w:val="24"/>
          <w:lang w:val="en-US"/>
        </w:rPr>
        <w:t xml:space="preserve">The Internal Block Diagram (Fig. 4), shows a graphical view of the internal structure of a block in our system. This shows all the main </w:t>
      </w:r>
      <w:r>
        <w:rPr>
          <w:rFonts w:ascii="Arial" w:hAnsi="Arial"/>
          <w:sz w:val="24"/>
          <w:szCs w:val="24"/>
          <w:lang w:val="en-US"/>
        </w:rPr>
        <w:t>decomposition of our robot in one single internal block diagram. This decomposition shows the &lt;&lt;system&gt;&gt; Movement which other external features act on it. The external features are: The Admin/Operator, bodies, Sensors and Environment.</w:t>
      </w:r>
    </w:p>
    <w:p w:rsidR="004662A0" w:rsidRDefault="004662A0">
      <w:pPr>
        <w:pStyle w:val="Body"/>
        <w:spacing w:line="288" w:lineRule="auto"/>
        <w:rPr>
          <w:rFonts w:ascii="Arial" w:eastAsia="Arial" w:hAnsi="Arial" w:cs="Arial"/>
          <w:b/>
          <w:bCs/>
          <w:sz w:val="24"/>
          <w:szCs w:val="24"/>
        </w:rPr>
      </w:pPr>
    </w:p>
    <w:p w:rsidR="004662A0" w:rsidRDefault="003E4448">
      <w:pPr>
        <w:pStyle w:val="Body"/>
        <w:spacing w:line="288" w:lineRule="auto"/>
        <w:rPr>
          <w:rFonts w:ascii="Arial" w:eastAsia="Arial" w:hAnsi="Arial" w:cs="Arial"/>
        </w:rPr>
      </w:pPr>
      <w:r>
        <w:rPr>
          <w:rFonts w:ascii="Arial" w:eastAsia="Arial" w:hAnsi="Arial" w:cs="Arial"/>
          <w:noProof/>
        </w:rPr>
        <w:lastRenderedPageBreak/>
        <w:drawing>
          <wp:inline distT="0" distB="0" distL="0" distR="0">
            <wp:extent cx="5943473" cy="3590574"/>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10">
                      <a:extLst/>
                    </a:blip>
                    <a:stretch>
                      <a:fillRect/>
                    </a:stretch>
                  </pic:blipFill>
                  <pic:spPr>
                    <a:xfrm>
                      <a:off x="0" y="0"/>
                      <a:ext cx="5943473" cy="3590574"/>
                    </a:xfrm>
                    <a:prstGeom prst="rect">
                      <a:avLst/>
                    </a:prstGeom>
                    <a:ln w="12700" cap="flat">
                      <a:noFill/>
                      <a:miter lim="400000"/>
                    </a:ln>
                    <a:effectLst/>
                  </pic:spPr>
                </pic:pic>
              </a:graphicData>
            </a:graphic>
          </wp:inline>
        </w:drawing>
      </w:r>
      <w:ins w:id="26" w:author="Azeez Olanlokun" w:date="2021-07-12T22:42:00Z">
        <w:r>
          <w:rPr>
            <w:rFonts w:ascii="Arial" w:hAnsi="Arial"/>
          </w:rPr>
          <w:t>Fig. 4. Internal Bl</w:t>
        </w:r>
        <w:r>
          <w:rPr>
            <w:rFonts w:ascii="Arial" w:hAnsi="Arial"/>
          </w:rPr>
          <w:t>ock Diagram</w:t>
        </w:r>
      </w:ins>
    </w:p>
    <w:p w:rsidR="004662A0" w:rsidRDefault="003E4448">
      <w:pPr>
        <w:pStyle w:val="Body"/>
        <w:spacing w:line="288" w:lineRule="auto"/>
        <w:rPr>
          <w:rFonts w:ascii="Arial" w:eastAsia="Arial" w:hAnsi="Arial" w:cs="Arial"/>
        </w:rPr>
      </w:pPr>
      <w:r>
        <w:rPr>
          <w:rFonts w:ascii="Arial" w:hAnsi="Arial"/>
          <w:b/>
          <w:bCs/>
          <w:sz w:val="24"/>
          <w:szCs w:val="24"/>
          <w:lang w:val="en-US"/>
        </w:rPr>
        <w:t>The Scanning Area (IBD):</w:t>
      </w:r>
    </w:p>
    <w:p w:rsidR="000573A4" w:rsidRDefault="003E4448">
      <w:pPr>
        <w:pStyle w:val="Body"/>
        <w:spacing w:line="288" w:lineRule="auto"/>
        <w:rPr>
          <w:ins w:id="27" w:author="Chakma, Amit" w:date="2021-07-14T12:34:00Z"/>
          <w:rFonts w:ascii="Arial" w:hAnsi="Arial"/>
          <w:sz w:val="24"/>
          <w:szCs w:val="24"/>
          <w:lang w:val="en-US"/>
        </w:rPr>
      </w:pPr>
      <w:r>
        <w:rPr>
          <w:rFonts w:ascii="Arial" w:hAnsi="Arial"/>
          <w:sz w:val="24"/>
          <w:szCs w:val="24"/>
          <w:lang w:val="en-US"/>
        </w:rPr>
        <w:t xml:space="preserve">The Scanning area (Fig.5) is a segment of the internal block diagram, showing how our robot navigates around the environment and searches for the victim. </w:t>
      </w:r>
      <w:r>
        <w:rPr>
          <w:rFonts w:ascii="Arial" w:eastAsia="Arial" w:hAnsi="Arial" w:cs="Arial"/>
          <w:noProof/>
          <w:sz w:val="24"/>
          <w:szCs w:val="24"/>
        </w:rPr>
        <w:drawing>
          <wp:inline distT="0" distB="0" distL="0" distR="0">
            <wp:extent cx="5943473" cy="3330822"/>
            <wp:effectExtent l="0" t="0" r="0" b="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11">
                      <a:extLst/>
                    </a:blip>
                    <a:stretch>
                      <a:fillRect/>
                    </a:stretch>
                  </pic:blipFill>
                  <pic:spPr>
                    <a:xfrm>
                      <a:off x="0" y="0"/>
                      <a:ext cx="5943473" cy="3330822"/>
                    </a:xfrm>
                    <a:prstGeom prst="rect">
                      <a:avLst/>
                    </a:prstGeom>
                    <a:ln w="12700" cap="flat">
                      <a:noFill/>
                      <a:miter lim="400000"/>
                    </a:ln>
                    <a:effectLst/>
                  </pic:spPr>
                </pic:pic>
              </a:graphicData>
            </a:graphic>
          </wp:inline>
        </w:drawing>
      </w:r>
      <w:r>
        <w:rPr>
          <w:rFonts w:ascii="Arial" w:hAnsi="Arial"/>
          <w:sz w:val="24"/>
          <w:szCs w:val="24"/>
        </w:rPr>
        <w:t xml:space="preserve"> </w:t>
      </w:r>
      <w:ins w:id="28" w:author="Azeez Olanlokun" w:date="2021-07-12T22:49:00Z">
        <w:r>
          <w:rPr>
            <w:rFonts w:ascii="Arial" w:hAnsi="Arial"/>
            <w:sz w:val="24"/>
            <w:szCs w:val="24"/>
          </w:rPr>
          <w:t xml:space="preserve">Fig. 5. </w:t>
        </w:r>
        <w:proofErr w:type="spellStart"/>
        <w:r>
          <w:rPr>
            <w:rFonts w:ascii="Arial" w:hAnsi="Arial"/>
            <w:sz w:val="24"/>
            <w:szCs w:val="24"/>
          </w:rPr>
          <w:t>Ibd</w:t>
        </w:r>
      </w:ins>
      <w:proofErr w:type="spellEnd"/>
      <w:ins w:id="29" w:author="Amit Chakma" w:date="2021-07-13T08:44:00Z">
        <w:r>
          <w:rPr>
            <w:rFonts w:ascii="Arial" w:hAnsi="Arial"/>
            <w:sz w:val="24"/>
            <w:szCs w:val="24"/>
            <w:lang w:val="en-US"/>
          </w:rPr>
          <w:t xml:space="preserve"> </w:t>
        </w:r>
      </w:ins>
      <w:ins w:id="30" w:author="Azeez Olanlokun" w:date="2021-07-12T22:49:00Z">
        <w:r>
          <w:rPr>
            <w:rFonts w:ascii="Arial" w:hAnsi="Arial"/>
            <w:sz w:val="24"/>
            <w:szCs w:val="24"/>
            <w:lang w:val="en-US"/>
          </w:rPr>
          <w:t xml:space="preserve">[system] </w:t>
        </w:r>
        <w:proofErr w:type="spellStart"/>
        <w:r>
          <w:rPr>
            <w:rFonts w:ascii="Arial" w:hAnsi="Arial"/>
            <w:sz w:val="24"/>
            <w:szCs w:val="24"/>
            <w:lang w:val="en-US"/>
          </w:rPr>
          <w:t>Sca</w:t>
        </w:r>
      </w:ins>
      <w:proofErr w:type="spellEnd"/>
    </w:p>
    <w:p w:rsidR="004662A0" w:rsidDel="00A3582D" w:rsidRDefault="003E4448">
      <w:pPr>
        <w:pStyle w:val="Body"/>
        <w:spacing w:line="288" w:lineRule="auto"/>
        <w:rPr>
          <w:del w:id="31" w:author="Chakma, Amit" w:date="2021-07-14T12:21:00Z"/>
          <w:rFonts w:ascii="Arial" w:hAnsi="Arial"/>
          <w:sz w:val="24"/>
          <w:szCs w:val="24"/>
          <w:lang w:val="en-US"/>
        </w:rPr>
      </w:pPr>
      <w:ins w:id="32" w:author="Azeez Olanlokun" w:date="2021-07-12T22:49:00Z">
        <w:del w:id="33" w:author="Chakma, Amit" w:date="2021-07-14T12:33:00Z">
          <w:r w:rsidDel="000573A4">
            <w:rPr>
              <w:rFonts w:ascii="Arial" w:hAnsi="Arial"/>
              <w:sz w:val="24"/>
              <w:szCs w:val="24"/>
              <w:lang w:val="en-US"/>
            </w:rPr>
            <w:lastRenderedPageBreak/>
            <w:delText>n</w:delText>
          </w:r>
          <w:r w:rsidDel="000573A4">
            <w:rPr>
              <w:rFonts w:ascii="Arial" w:hAnsi="Arial"/>
              <w:sz w:val="24"/>
              <w:szCs w:val="24"/>
              <w:lang w:val="en-US"/>
            </w:rPr>
            <w:delText>n</w:delText>
          </w:r>
          <w:r w:rsidDel="000573A4">
            <w:rPr>
              <w:rFonts w:ascii="Arial" w:hAnsi="Arial"/>
              <w:sz w:val="24"/>
              <w:szCs w:val="24"/>
              <w:lang w:val="en-US"/>
            </w:rPr>
            <w:delText>i</w:delText>
          </w:r>
          <w:r w:rsidDel="000573A4">
            <w:rPr>
              <w:rFonts w:ascii="Arial" w:hAnsi="Arial"/>
              <w:sz w:val="24"/>
              <w:szCs w:val="24"/>
              <w:lang w:val="en-US"/>
            </w:rPr>
            <w:delText>n</w:delText>
          </w:r>
          <w:r w:rsidDel="000573A4">
            <w:rPr>
              <w:rFonts w:ascii="Arial" w:hAnsi="Arial"/>
              <w:sz w:val="24"/>
              <w:szCs w:val="24"/>
              <w:lang w:val="en-US"/>
            </w:rPr>
            <w:delText>g</w:delText>
          </w:r>
          <w:r w:rsidDel="000573A4">
            <w:rPr>
              <w:rFonts w:ascii="Arial" w:hAnsi="Arial"/>
              <w:sz w:val="24"/>
              <w:szCs w:val="24"/>
              <w:lang w:val="en-US"/>
            </w:rPr>
            <w:delText xml:space="preserve"> </w:delText>
          </w:r>
          <w:r w:rsidDel="000573A4">
            <w:rPr>
              <w:rFonts w:ascii="Arial" w:hAnsi="Arial"/>
              <w:sz w:val="24"/>
              <w:szCs w:val="24"/>
              <w:lang w:val="en-US"/>
            </w:rPr>
            <w:delText>A</w:delText>
          </w:r>
          <w:r w:rsidDel="000573A4">
            <w:rPr>
              <w:rFonts w:ascii="Arial" w:hAnsi="Arial"/>
              <w:sz w:val="24"/>
              <w:szCs w:val="24"/>
              <w:lang w:val="en-US"/>
            </w:rPr>
            <w:delText>r</w:delText>
          </w:r>
          <w:r w:rsidDel="000573A4">
            <w:rPr>
              <w:rFonts w:ascii="Arial" w:hAnsi="Arial"/>
              <w:sz w:val="24"/>
              <w:szCs w:val="24"/>
              <w:lang w:val="en-US"/>
            </w:rPr>
            <w:delText>e</w:delText>
          </w:r>
          <w:r w:rsidDel="000573A4">
            <w:rPr>
              <w:rFonts w:ascii="Arial" w:hAnsi="Arial"/>
              <w:sz w:val="24"/>
              <w:szCs w:val="24"/>
              <w:lang w:val="en-US"/>
            </w:rPr>
            <w:delText>a</w:delText>
          </w:r>
        </w:del>
      </w:ins>
    </w:p>
    <w:p w:rsidR="004662A0" w:rsidDel="00A3582D" w:rsidRDefault="004662A0">
      <w:pPr>
        <w:pStyle w:val="Body"/>
        <w:spacing w:line="288" w:lineRule="auto"/>
        <w:rPr>
          <w:del w:id="34" w:author="Chakma, Amit" w:date="2021-07-14T12:21:00Z"/>
          <w:rFonts w:ascii="Arial" w:eastAsia="Arial" w:hAnsi="Arial" w:cs="Arial"/>
          <w:sz w:val="24"/>
          <w:szCs w:val="24"/>
        </w:rPr>
      </w:pPr>
    </w:p>
    <w:p w:rsidR="004662A0" w:rsidDel="00A3582D" w:rsidRDefault="004662A0">
      <w:pPr>
        <w:pStyle w:val="Body"/>
        <w:spacing w:line="288" w:lineRule="auto"/>
        <w:rPr>
          <w:ins w:id="35" w:author="Amit Chakma" w:date="2021-07-13T08:39:00Z"/>
          <w:del w:id="36" w:author="Chakma, Amit" w:date="2021-07-14T12:21:00Z"/>
          <w:rFonts w:ascii="Arial" w:eastAsia="Arial" w:hAnsi="Arial" w:cs="Arial"/>
          <w:sz w:val="24"/>
          <w:szCs w:val="24"/>
        </w:rPr>
      </w:pPr>
    </w:p>
    <w:p w:rsidR="004662A0" w:rsidDel="00A3582D" w:rsidRDefault="004662A0">
      <w:pPr>
        <w:pStyle w:val="Body"/>
        <w:spacing w:line="288" w:lineRule="auto"/>
        <w:rPr>
          <w:ins w:id="37" w:author="Amit Chakma" w:date="2021-07-13T08:39:00Z"/>
          <w:del w:id="38" w:author="Chakma, Amit" w:date="2021-07-14T12:21:00Z"/>
          <w:rFonts w:ascii="Arial" w:eastAsia="Arial" w:hAnsi="Arial" w:cs="Arial"/>
          <w:sz w:val="24"/>
          <w:szCs w:val="24"/>
        </w:rPr>
      </w:pPr>
    </w:p>
    <w:p w:rsidR="004662A0" w:rsidDel="00A3582D" w:rsidRDefault="004662A0">
      <w:pPr>
        <w:pStyle w:val="Body"/>
        <w:spacing w:line="288" w:lineRule="auto"/>
        <w:rPr>
          <w:ins w:id="39" w:author="Amit Chakma" w:date="2021-07-13T08:39:00Z"/>
          <w:del w:id="40" w:author="Chakma, Amit" w:date="2021-07-14T12:21:00Z"/>
          <w:rFonts w:ascii="Arial" w:eastAsia="Arial" w:hAnsi="Arial" w:cs="Arial"/>
          <w:sz w:val="24"/>
          <w:szCs w:val="24"/>
        </w:rPr>
      </w:pPr>
    </w:p>
    <w:p w:rsidR="004662A0" w:rsidDel="00A3582D" w:rsidRDefault="004662A0">
      <w:pPr>
        <w:pStyle w:val="Body"/>
        <w:spacing w:line="288" w:lineRule="auto"/>
        <w:rPr>
          <w:ins w:id="41" w:author="Amit Chakma" w:date="2021-07-13T08:39:00Z"/>
          <w:del w:id="42" w:author="Chakma, Amit" w:date="2021-07-14T12:21:00Z"/>
          <w:rFonts w:ascii="Arial" w:eastAsia="Arial" w:hAnsi="Arial" w:cs="Arial"/>
          <w:sz w:val="24"/>
          <w:szCs w:val="24"/>
        </w:rPr>
      </w:pPr>
    </w:p>
    <w:p w:rsidR="004662A0" w:rsidDel="00A3582D" w:rsidRDefault="004662A0">
      <w:pPr>
        <w:pStyle w:val="Body"/>
        <w:spacing w:line="288" w:lineRule="auto"/>
        <w:rPr>
          <w:ins w:id="43" w:author="Amit Chakma" w:date="2021-07-13T08:39:00Z"/>
          <w:del w:id="44" w:author="Chakma, Amit" w:date="2021-07-14T12:21:00Z"/>
          <w:rFonts w:ascii="Arial" w:eastAsia="Arial" w:hAnsi="Arial" w:cs="Arial"/>
          <w:sz w:val="24"/>
          <w:szCs w:val="24"/>
        </w:rPr>
      </w:pPr>
    </w:p>
    <w:p w:rsidR="004662A0" w:rsidDel="00A3582D" w:rsidRDefault="004662A0">
      <w:pPr>
        <w:pStyle w:val="Body"/>
        <w:spacing w:line="288" w:lineRule="auto"/>
        <w:rPr>
          <w:ins w:id="45" w:author="Amit Chakma" w:date="2021-07-13T08:39:00Z"/>
          <w:del w:id="46" w:author="Chakma, Amit" w:date="2021-07-14T12:21:00Z"/>
          <w:rFonts w:ascii="Arial" w:eastAsia="Arial" w:hAnsi="Arial" w:cs="Arial"/>
          <w:sz w:val="24"/>
          <w:szCs w:val="24"/>
        </w:rPr>
      </w:pPr>
    </w:p>
    <w:p w:rsidR="004662A0" w:rsidDel="00A3582D" w:rsidRDefault="004662A0">
      <w:pPr>
        <w:pStyle w:val="Body"/>
        <w:spacing w:line="288" w:lineRule="auto"/>
        <w:rPr>
          <w:ins w:id="47" w:author="Amit Chakma" w:date="2021-07-13T08:39:00Z"/>
          <w:del w:id="48" w:author="Chakma, Amit" w:date="2021-07-14T12:21:00Z"/>
          <w:rFonts w:ascii="Arial" w:eastAsia="Arial" w:hAnsi="Arial" w:cs="Arial"/>
          <w:sz w:val="24"/>
          <w:szCs w:val="24"/>
        </w:rPr>
      </w:pPr>
    </w:p>
    <w:p w:rsidR="004662A0" w:rsidDel="00A3582D" w:rsidRDefault="004662A0">
      <w:pPr>
        <w:pStyle w:val="Body"/>
        <w:spacing w:line="288" w:lineRule="auto"/>
        <w:rPr>
          <w:ins w:id="49" w:author="Amit Chakma" w:date="2021-07-13T08:39:00Z"/>
          <w:del w:id="50" w:author="Chakma, Amit" w:date="2021-07-14T12:21:00Z"/>
          <w:rFonts w:ascii="Arial" w:eastAsia="Arial" w:hAnsi="Arial" w:cs="Arial"/>
          <w:sz w:val="24"/>
          <w:szCs w:val="24"/>
        </w:rPr>
      </w:pPr>
    </w:p>
    <w:p w:rsidR="004662A0" w:rsidDel="00A3582D" w:rsidRDefault="004662A0">
      <w:pPr>
        <w:pStyle w:val="Body"/>
        <w:spacing w:line="288" w:lineRule="auto"/>
        <w:rPr>
          <w:ins w:id="51" w:author="Amit Chakma" w:date="2021-07-13T08:39:00Z"/>
          <w:del w:id="52" w:author="Chakma, Amit" w:date="2021-07-14T12:21:00Z"/>
          <w:rFonts w:ascii="Arial" w:eastAsia="Arial" w:hAnsi="Arial" w:cs="Arial"/>
          <w:sz w:val="24"/>
          <w:szCs w:val="24"/>
        </w:rPr>
      </w:pPr>
    </w:p>
    <w:p w:rsidR="004662A0" w:rsidDel="00A3582D" w:rsidRDefault="004662A0">
      <w:pPr>
        <w:pStyle w:val="Body"/>
        <w:spacing w:line="288" w:lineRule="auto"/>
        <w:rPr>
          <w:ins w:id="53" w:author="Amit Chakma" w:date="2021-07-13T08:39:00Z"/>
          <w:del w:id="54" w:author="Chakma, Amit" w:date="2021-07-14T12:21:00Z"/>
          <w:rFonts w:ascii="Arial" w:eastAsia="Arial" w:hAnsi="Arial" w:cs="Arial"/>
          <w:sz w:val="24"/>
          <w:szCs w:val="24"/>
        </w:rPr>
      </w:pPr>
    </w:p>
    <w:p w:rsidR="004662A0" w:rsidDel="00A3582D" w:rsidRDefault="004662A0">
      <w:pPr>
        <w:pStyle w:val="Body"/>
        <w:spacing w:line="288" w:lineRule="auto"/>
        <w:rPr>
          <w:ins w:id="55" w:author="Amit Chakma" w:date="2021-07-13T08:39:00Z"/>
          <w:del w:id="56" w:author="Chakma, Amit" w:date="2021-07-14T12:20:00Z"/>
          <w:rFonts w:ascii="Arial" w:eastAsia="Arial" w:hAnsi="Arial" w:cs="Arial"/>
          <w:sz w:val="24"/>
          <w:szCs w:val="24"/>
        </w:rPr>
      </w:pPr>
    </w:p>
    <w:p w:rsidR="004662A0" w:rsidDel="00A3582D" w:rsidRDefault="004662A0">
      <w:pPr>
        <w:pStyle w:val="Body"/>
        <w:spacing w:line="288" w:lineRule="auto"/>
        <w:rPr>
          <w:ins w:id="57" w:author="Amit Chakma" w:date="2021-07-13T08:39:00Z"/>
          <w:del w:id="58" w:author="Chakma, Amit" w:date="2021-07-14T12:20:00Z"/>
          <w:rFonts w:ascii="Arial" w:eastAsia="Arial" w:hAnsi="Arial" w:cs="Arial"/>
          <w:sz w:val="24"/>
          <w:szCs w:val="24"/>
        </w:rPr>
      </w:pPr>
    </w:p>
    <w:p w:rsidR="004662A0" w:rsidDel="00A3582D" w:rsidRDefault="004662A0">
      <w:pPr>
        <w:pStyle w:val="Body"/>
        <w:spacing w:line="288" w:lineRule="auto"/>
        <w:rPr>
          <w:ins w:id="59" w:author="Amit Chakma" w:date="2021-07-13T08:39:00Z"/>
          <w:del w:id="60" w:author="Chakma, Amit" w:date="2021-07-14T12:20:00Z"/>
          <w:rFonts w:ascii="Arial" w:eastAsia="Arial" w:hAnsi="Arial" w:cs="Arial"/>
          <w:sz w:val="24"/>
          <w:szCs w:val="24"/>
        </w:rPr>
      </w:pPr>
    </w:p>
    <w:p w:rsidR="004662A0" w:rsidDel="00A3582D" w:rsidRDefault="004662A0">
      <w:pPr>
        <w:pStyle w:val="Body"/>
        <w:spacing w:line="288" w:lineRule="auto"/>
        <w:rPr>
          <w:ins w:id="61" w:author="Amit Chakma" w:date="2021-07-13T08:39:00Z"/>
          <w:del w:id="62" w:author="Chakma, Amit" w:date="2021-07-14T12:20:00Z"/>
          <w:rFonts w:ascii="Arial" w:eastAsia="Arial" w:hAnsi="Arial" w:cs="Arial"/>
          <w:sz w:val="24"/>
          <w:szCs w:val="24"/>
        </w:rPr>
      </w:pPr>
    </w:p>
    <w:p w:rsidR="004662A0" w:rsidRDefault="003E4448">
      <w:pPr>
        <w:pStyle w:val="Body"/>
        <w:spacing w:line="288" w:lineRule="auto"/>
        <w:rPr>
          <w:rFonts w:ascii="Arial" w:eastAsia="Arial" w:hAnsi="Arial" w:cs="Arial"/>
          <w:b/>
          <w:bCs/>
          <w:sz w:val="24"/>
          <w:szCs w:val="24"/>
        </w:rPr>
      </w:pPr>
      <w:r>
        <w:rPr>
          <w:rFonts w:ascii="Arial" w:hAnsi="Arial"/>
          <w:b/>
          <w:bCs/>
          <w:sz w:val="24"/>
          <w:szCs w:val="24"/>
        </w:rPr>
        <w:t>2.</w:t>
      </w:r>
      <w:r>
        <w:rPr>
          <w:rFonts w:ascii="Arial" w:hAnsi="Arial"/>
          <w:b/>
          <w:bCs/>
          <w:sz w:val="24"/>
          <w:szCs w:val="24"/>
          <w:lang w:val="en-US"/>
        </w:rPr>
        <w:t>5</w:t>
      </w:r>
      <w:r>
        <w:rPr>
          <w:rFonts w:ascii="Arial" w:hAnsi="Arial"/>
          <w:b/>
          <w:bCs/>
          <w:sz w:val="24"/>
          <w:szCs w:val="24"/>
        </w:rPr>
        <w:t>.</w:t>
      </w:r>
      <w:r>
        <w:rPr>
          <w:rFonts w:ascii="Arial" w:eastAsia="Arial" w:hAnsi="Arial" w:cs="Arial"/>
        </w:rPr>
        <w:tab/>
      </w:r>
      <w:r>
        <w:rPr>
          <w:rFonts w:ascii="Arial" w:hAnsi="Arial"/>
          <w:b/>
          <w:bCs/>
          <w:lang w:val="en-US"/>
        </w:rPr>
        <w:t>ACTIVITY</w:t>
      </w:r>
      <w:r>
        <w:rPr>
          <w:rFonts w:ascii="Arial" w:hAnsi="Arial"/>
          <w:b/>
          <w:bCs/>
          <w:sz w:val="24"/>
          <w:szCs w:val="24"/>
        </w:rPr>
        <w:t xml:space="preserve"> DIAGRAM (A</w:t>
      </w:r>
      <w:proofErr w:type="spellStart"/>
      <w:r>
        <w:rPr>
          <w:rFonts w:ascii="Arial" w:hAnsi="Arial"/>
          <w:b/>
          <w:bCs/>
          <w:sz w:val="24"/>
          <w:szCs w:val="24"/>
          <w:lang w:val="en-US"/>
        </w:rPr>
        <w:t>mit</w:t>
      </w:r>
      <w:proofErr w:type="spellEnd"/>
      <w:r>
        <w:rPr>
          <w:rFonts w:ascii="Arial" w:hAnsi="Arial"/>
          <w:b/>
          <w:bCs/>
          <w:sz w:val="24"/>
          <w:szCs w:val="24"/>
          <w:lang w:val="en-US"/>
        </w:rPr>
        <w:t xml:space="preserve"> Chakma</w:t>
      </w:r>
      <w:r>
        <w:rPr>
          <w:rFonts w:ascii="Arial" w:hAnsi="Arial"/>
          <w:b/>
          <w:bCs/>
          <w:sz w:val="24"/>
          <w:szCs w:val="24"/>
        </w:rPr>
        <w:t>):</w:t>
      </w:r>
    </w:p>
    <w:p w:rsidR="004662A0" w:rsidRPr="00A3582D" w:rsidRDefault="003E4448">
      <w:pPr>
        <w:pStyle w:val="Default"/>
        <w:spacing w:before="0"/>
        <w:rPr>
          <w:rFonts w:ascii="Times Roman" w:eastAsia="Times Roman" w:hAnsi="Times Roman" w:cs="Times Roman"/>
          <w:lang w:val="en-CA"/>
          <w:rPrChange w:id="63" w:author="Chakma, Amit" w:date="2021-07-14T12:16:00Z">
            <w:rPr>
              <w:rFonts w:ascii="Times Roman" w:eastAsia="Times Roman" w:hAnsi="Times Roman" w:cs="Times Roman"/>
            </w:rPr>
          </w:rPrChange>
        </w:rPr>
      </w:pPr>
      <w:r w:rsidRPr="00A3582D">
        <w:rPr>
          <w:rFonts w:ascii="Arial" w:hAnsi="Arial"/>
          <w:sz w:val="29"/>
          <w:szCs w:val="29"/>
          <w:lang w:val="en-CA"/>
          <w:rPrChange w:id="64" w:author="Chakma, Amit" w:date="2021-07-14T12:16:00Z">
            <w:rPr>
              <w:rFonts w:ascii="Arial" w:hAnsi="Arial"/>
              <w:sz w:val="29"/>
              <w:szCs w:val="29"/>
            </w:rPr>
          </w:rPrChange>
        </w:rPr>
        <w:t>I</w:t>
      </w:r>
      <w:r>
        <w:rPr>
          <w:rFonts w:ascii="Arial" w:hAnsi="Arial"/>
          <w:lang w:val="en-US"/>
        </w:rPr>
        <w:t xml:space="preserve">n the activity diagram </w:t>
      </w:r>
      <w:ins w:id="65" w:author="Amit Chakma" w:date="2021-07-13T08:41:00Z">
        <w:r>
          <w:rPr>
            <w:rFonts w:ascii="Arial" w:hAnsi="Arial"/>
            <w:lang w:val="en-US"/>
          </w:rPr>
          <w:t xml:space="preserve">[Fig 6] </w:t>
        </w:r>
      </w:ins>
      <w:r>
        <w:rPr>
          <w:rFonts w:ascii="Arial" w:hAnsi="Arial"/>
          <w:lang w:val="en-US"/>
        </w:rPr>
        <w:t xml:space="preserve">we can see the activities of the robot in </w:t>
      </w:r>
      <w:proofErr w:type="gramStart"/>
      <w:r>
        <w:rPr>
          <w:rFonts w:ascii="Arial" w:hAnsi="Arial"/>
          <w:lang w:val="en-US"/>
        </w:rPr>
        <w:t>water .</w:t>
      </w:r>
      <w:proofErr w:type="gramEnd"/>
      <w:r>
        <w:rPr>
          <w:rFonts w:ascii="Arial" w:hAnsi="Arial"/>
          <w:lang w:val="en-US"/>
        </w:rPr>
        <w:t xml:space="preserve"> </w:t>
      </w:r>
      <w:r>
        <w:rPr>
          <w:rFonts w:ascii="Arial" w:hAnsi="Arial"/>
          <w:lang w:val="en-US"/>
        </w:rPr>
        <w:t xml:space="preserve">Here the robot is activated by the rescue members and the robot dives in to </w:t>
      </w:r>
      <w:r>
        <w:rPr>
          <w:rFonts w:ascii="Arial" w:hAnsi="Arial"/>
          <w:lang w:val="en-US"/>
        </w:rPr>
        <w:t xml:space="preserve">search for the </w:t>
      </w:r>
      <w:proofErr w:type="gramStart"/>
      <w:r>
        <w:rPr>
          <w:rFonts w:ascii="Arial" w:hAnsi="Arial"/>
          <w:lang w:val="en-US"/>
        </w:rPr>
        <w:t>victim .</w:t>
      </w:r>
      <w:proofErr w:type="gramEnd"/>
      <w:r>
        <w:rPr>
          <w:rFonts w:ascii="Arial" w:hAnsi="Arial"/>
          <w:lang w:val="en-US"/>
        </w:rPr>
        <w:t xml:space="preserve"> </w:t>
      </w:r>
      <w:r>
        <w:rPr>
          <w:rFonts w:ascii="Arial" w:hAnsi="Arial"/>
          <w:lang w:val="en-US"/>
        </w:rPr>
        <w:t xml:space="preserve">When the robot detects the dummy it sends the </w:t>
      </w:r>
      <w:r>
        <w:rPr>
          <w:rFonts w:ascii="Arial" w:hAnsi="Arial"/>
          <w:lang w:val="en-US"/>
        </w:rPr>
        <w:t>exac</w:t>
      </w:r>
      <w:r>
        <w:rPr>
          <w:rFonts w:ascii="Arial" w:hAnsi="Arial"/>
          <w:lang w:val="en-US"/>
        </w:rPr>
        <w:t xml:space="preserve">t </w:t>
      </w:r>
      <w:r>
        <w:rPr>
          <w:rFonts w:ascii="Arial" w:hAnsi="Arial"/>
          <w:lang w:val="en-US"/>
        </w:rPr>
        <w:t xml:space="preserve">location to the safety </w:t>
      </w:r>
      <w:proofErr w:type="gramStart"/>
      <w:r>
        <w:rPr>
          <w:rFonts w:ascii="Arial" w:hAnsi="Arial"/>
          <w:lang w:val="en-US"/>
        </w:rPr>
        <w:t>guard .</w:t>
      </w:r>
      <w:proofErr w:type="gramEnd"/>
      <w:r>
        <w:rPr>
          <w:rFonts w:ascii="Arial" w:hAnsi="Arial"/>
          <w:lang w:val="en-US"/>
        </w:rPr>
        <w:t xml:space="preserve"> After the robot finishes the mission it returns to </w:t>
      </w:r>
      <w:r>
        <w:rPr>
          <w:rFonts w:ascii="Arial" w:hAnsi="Arial"/>
          <w:lang w:val="en-US"/>
        </w:rPr>
        <w:t xml:space="preserve">its </w:t>
      </w:r>
      <w:r>
        <w:rPr>
          <w:rFonts w:ascii="Arial" w:hAnsi="Arial"/>
          <w:lang w:val="en-US"/>
        </w:rPr>
        <w:t>charging station for the next</w:t>
      </w:r>
      <w:r>
        <w:rPr>
          <w:rFonts w:ascii="Arial" w:hAnsi="Arial"/>
          <w:lang w:val="es-ES_tradnl"/>
        </w:rPr>
        <w:t xml:space="preserve"> </w:t>
      </w:r>
      <w:proofErr w:type="gramStart"/>
      <w:r>
        <w:rPr>
          <w:rFonts w:ascii="Arial" w:hAnsi="Arial"/>
          <w:lang w:val="es-ES_tradnl"/>
        </w:rPr>
        <w:t>rescue .</w:t>
      </w:r>
      <w:proofErr w:type="gramEnd"/>
    </w:p>
    <w:p w:rsidR="004662A0" w:rsidRPr="00A3582D" w:rsidRDefault="003E4448">
      <w:pPr>
        <w:pStyle w:val="Default"/>
        <w:spacing w:before="0"/>
        <w:rPr>
          <w:rFonts w:ascii="Times Roman" w:eastAsia="Times Roman" w:hAnsi="Times Roman" w:cs="Times Roman"/>
          <w:lang w:val="en-CA"/>
          <w:rPrChange w:id="66" w:author="Chakma, Amit" w:date="2021-07-14T12:16:00Z">
            <w:rPr>
              <w:rFonts w:ascii="Times Roman" w:eastAsia="Times Roman" w:hAnsi="Times Roman" w:cs="Times Roman"/>
            </w:rPr>
          </w:rPrChange>
        </w:rPr>
      </w:pPr>
      <w:r w:rsidRPr="00A3582D">
        <w:rPr>
          <w:rFonts w:ascii="Arial" w:hAnsi="Arial"/>
          <w:lang w:val="en-CA"/>
          <w:rPrChange w:id="67" w:author="Chakma, Amit" w:date="2021-07-14T12:16:00Z">
            <w:rPr>
              <w:rFonts w:ascii="Arial" w:hAnsi="Arial"/>
            </w:rPr>
          </w:rPrChange>
        </w:rPr>
        <w:t> </w:t>
      </w:r>
    </w:p>
    <w:p w:rsidR="004662A0" w:rsidRDefault="004662A0">
      <w:pPr>
        <w:pStyle w:val="Body"/>
        <w:spacing w:line="288" w:lineRule="auto"/>
        <w:rPr>
          <w:rFonts w:ascii="Arial" w:eastAsia="Arial" w:hAnsi="Arial" w:cs="Arial"/>
          <w:b/>
          <w:bCs/>
          <w:sz w:val="24"/>
          <w:szCs w:val="24"/>
        </w:rPr>
      </w:pPr>
    </w:p>
    <w:p w:rsidR="004662A0" w:rsidDel="00A3582D" w:rsidRDefault="004662A0" w:rsidP="00A3582D">
      <w:pPr>
        <w:pStyle w:val="Body"/>
        <w:spacing w:line="288" w:lineRule="auto"/>
        <w:jc w:val="center"/>
        <w:rPr>
          <w:del w:id="68" w:author="Chakma, Amit" w:date="2021-07-14T12:22:00Z"/>
          <w:rFonts w:ascii="Arial" w:eastAsia="Arial" w:hAnsi="Arial" w:cs="Arial"/>
          <w:b/>
          <w:bCs/>
          <w:sz w:val="24"/>
          <w:szCs w:val="24"/>
        </w:rPr>
        <w:pPrChange w:id="69" w:author="Chakma, Amit" w:date="2021-07-14T12:22:00Z">
          <w:pPr>
            <w:pStyle w:val="Body"/>
            <w:spacing w:line="288" w:lineRule="auto"/>
          </w:pPr>
        </w:pPrChange>
      </w:pPr>
    </w:p>
    <w:p w:rsidR="004662A0" w:rsidDel="00A3582D" w:rsidRDefault="004662A0" w:rsidP="00A3582D">
      <w:pPr>
        <w:pStyle w:val="Body"/>
        <w:spacing w:line="288" w:lineRule="auto"/>
        <w:jc w:val="center"/>
        <w:rPr>
          <w:del w:id="70" w:author="Chakma, Amit" w:date="2021-07-14T12:22:00Z"/>
          <w:rFonts w:ascii="Arial" w:eastAsia="Arial" w:hAnsi="Arial" w:cs="Arial"/>
          <w:b/>
          <w:bCs/>
          <w:sz w:val="24"/>
          <w:szCs w:val="24"/>
        </w:rPr>
        <w:pPrChange w:id="71" w:author="Chakma, Amit" w:date="2021-07-14T12:22:00Z">
          <w:pPr>
            <w:pStyle w:val="Body"/>
            <w:spacing w:line="288" w:lineRule="auto"/>
          </w:pPr>
        </w:pPrChange>
      </w:pPr>
    </w:p>
    <w:p w:rsidR="004662A0" w:rsidDel="00A3582D" w:rsidRDefault="004662A0" w:rsidP="00A3582D">
      <w:pPr>
        <w:pStyle w:val="Body"/>
        <w:spacing w:line="288" w:lineRule="auto"/>
        <w:jc w:val="center"/>
        <w:rPr>
          <w:del w:id="72" w:author="Chakma, Amit" w:date="2021-07-14T12:22:00Z"/>
          <w:rFonts w:ascii="Arial" w:eastAsia="Arial" w:hAnsi="Arial" w:cs="Arial"/>
          <w:sz w:val="24"/>
          <w:szCs w:val="24"/>
        </w:rPr>
        <w:pPrChange w:id="73" w:author="Chakma, Amit" w:date="2021-07-14T12:22:00Z">
          <w:pPr>
            <w:pStyle w:val="Body"/>
            <w:spacing w:line="288" w:lineRule="auto"/>
          </w:pPr>
        </w:pPrChange>
      </w:pPr>
    </w:p>
    <w:p w:rsidR="004662A0" w:rsidDel="00A3582D" w:rsidRDefault="004662A0" w:rsidP="00A3582D">
      <w:pPr>
        <w:pStyle w:val="Body"/>
        <w:spacing w:line="288" w:lineRule="auto"/>
        <w:jc w:val="center"/>
        <w:rPr>
          <w:del w:id="74" w:author="Chakma, Amit" w:date="2021-07-14T12:22:00Z"/>
          <w:rFonts w:ascii="Arial" w:eastAsia="Arial" w:hAnsi="Arial" w:cs="Arial"/>
          <w:sz w:val="24"/>
          <w:szCs w:val="24"/>
        </w:rPr>
        <w:pPrChange w:id="75" w:author="Chakma, Amit" w:date="2021-07-14T12:22:00Z">
          <w:pPr>
            <w:pStyle w:val="Body"/>
            <w:spacing w:line="288" w:lineRule="auto"/>
          </w:pPr>
        </w:pPrChange>
      </w:pPr>
    </w:p>
    <w:p w:rsidR="004662A0" w:rsidRDefault="00A3582D" w:rsidP="00A3582D">
      <w:pPr>
        <w:pStyle w:val="Body"/>
        <w:spacing w:line="288" w:lineRule="auto"/>
        <w:jc w:val="center"/>
        <w:rPr>
          <w:rFonts w:ascii="Arial" w:eastAsia="Arial" w:hAnsi="Arial" w:cs="Arial"/>
          <w:sz w:val="24"/>
          <w:szCs w:val="24"/>
        </w:rPr>
        <w:pPrChange w:id="76" w:author="Chakma, Amit" w:date="2021-07-14T12:22:00Z">
          <w:pPr>
            <w:pStyle w:val="Body"/>
            <w:spacing w:line="288" w:lineRule="auto"/>
          </w:pPr>
        </w:pPrChange>
      </w:pPr>
      <w:ins w:id="77" w:author="Chakma, Amit" w:date="2021-07-14T12:21:00Z">
        <w:r>
          <w:rPr>
            <w:rFonts w:ascii="Arial" w:eastAsia="Arial" w:hAnsi="Arial" w:cs="Arial"/>
            <w:noProof/>
            <w:sz w:val="24"/>
            <w:szCs w:val="24"/>
          </w:rPr>
          <w:drawing>
            <wp:inline distT="0" distB="0" distL="0" distR="0" wp14:anchorId="601FDFD0">
              <wp:extent cx="1714500" cy="508927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5310" cy="5091683"/>
                      </a:xfrm>
                      <a:prstGeom prst="rect">
                        <a:avLst/>
                      </a:prstGeom>
                      <a:noFill/>
                    </pic:spPr>
                  </pic:pic>
                </a:graphicData>
              </a:graphic>
            </wp:inline>
          </w:drawing>
        </w:r>
      </w:ins>
    </w:p>
    <w:p w:rsidR="004662A0" w:rsidDel="00A3582D" w:rsidRDefault="004662A0">
      <w:pPr>
        <w:pStyle w:val="Body"/>
        <w:spacing w:line="288" w:lineRule="auto"/>
        <w:rPr>
          <w:del w:id="78" w:author="Chakma, Amit" w:date="2021-07-14T12:22:00Z"/>
          <w:rFonts w:ascii="Arial" w:eastAsia="Arial" w:hAnsi="Arial" w:cs="Arial"/>
          <w:sz w:val="24"/>
          <w:szCs w:val="24"/>
        </w:rPr>
      </w:pPr>
    </w:p>
    <w:p w:rsidR="004662A0" w:rsidDel="00A3582D" w:rsidRDefault="00A3582D">
      <w:pPr>
        <w:pStyle w:val="Body"/>
        <w:spacing w:line="288" w:lineRule="auto"/>
        <w:rPr>
          <w:del w:id="79" w:author="Chakma, Amit" w:date="2021-07-14T12:22:00Z"/>
          <w:rFonts w:ascii="Arial" w:eastAsia="Arial" w:hAnsi="Arial" w:cs="Arial"/>
          <w:sz w:val="24"/>
          <w:szCs w:val="24"/>
        </w:rPr>
      </w:pPr>
      <w:del w:id="80" w:author="Chakma, Amit" w:date="2021-07-14T12:16:00Z">
        <w:r w:rsidDel="00A3582D">
          <w:rPr>
            <w:rFonts w:ascii="Arial" w:eastAsia="Arial" w:hAnsi="Arial" w:cs="Arial"/>
            <w:noProof/>
          </w:rPr>
          <w:drawing>
            <wp:anchor distT="152400" distB="152400" distL="152400" distR="152400" simplePos="0" relativeHeight="251659264" behindDoc="0" locked="0" layoutInCell="1" allowOverlap="1" wp14:anchorId="55A1C4E0" wp14:editId="3A0AB9BD">
              <wp:simplePos x="0" y="0"/>
              <wp:positionH relativeFrom="page">
                <wp:posOffset>3398520</wp:posOffset>
              </wp:positionH>
              <wp:positionV relativeFrom="line">
                <wp:posOffset>0</wp:posOffset>
              </wp:positionV>
              <wp:extent cx="1165860" cy="3457575"/>
              <wp:effectExtent l="0" t="0" r="0" b="9525"/>
              <wp:wrapThrough wrapText="bothSides" distL="152400" distR="152400">
                <wp:wrapPolygon edited="1">
                  <wp:start x="0" y="0"/>
                  <wp:lineTo x="21600" y="0"/>
                  <wp:lineTo x="21600" y="21600"/>
                  <wp:lineTo x="0" y="2160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13">
                        <a:extLst/>
                      </a:blip>
                      <a:stretch>
                        <a:fillRect/>
                      </a:stretch>
                    </pic:blipFill>
                    <pic:spPr>
                      <a:xfrm>
                        <a:off x="0" y="0"/>
                        <a:ext cx="1165860" cy="34575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del>
    </w:p>
    <w:p w:rsidR="004662A0" w:rsidDel="00A3582D" w:rsidRDefault="004662A0">
      <w:pPr>
        <w:pStyle w:val="Body"/>
        <w:spacing w:line="288" w:lineRule="auto"/>
        <w:rPr>
          <w:del w:id="81" w:author="Chakma, Amit" w:date="2021-07-14T12:22:00Z"/>
          <w:rFonts w:ascii="Arial" w:eastAsia="Arial" w:hAnsi="Arial" w:cs="Arial"/>
          <w:sz w:val="24"/>
          <w:szCs w:val="24"/>
        </w:rPr>
      </w:pPr>
    </w:p>
    <w:p w:rsidR="004662A0" w:rsidDel="00A3582D" w:rsidRDefault="004662A0">
      <w:pPr>
        <w:pStyle w:val="Body"/>
        <w:spacing w:line="288" w:lineRule="auto"/>
        <w:rPr>
          <w:del w:id="82" w:author="Chakma, Amit" w:date="2021-07-14T12:22:00Z"/>
          <w:rFonts w:ascii="Arial" w:eastAsia="Arial" w:hAnsi="Arial" w:cs="Arial"/>
          <w:sz w:val="24"/>
          <w:szCs w:val="24"/>
        </w:rPr>
      </w:pPr>
    </w:p>
    <w:p w:rsidR="004662A0" w:rsidDel="00A3582D" w:rsidRDefault="004662A0">
      <w:pPr>
        <w:pStyle w:val="Body"/>
        <w:spacing w:line="288" w:lineRule="auto"/>
        <w:rPr>
          <w:del w:id="83" w:author="Chakma, Amit" w:date="2021-07-14T12:22:00Z"/>
          <w:rFonts w:ascii="Arial" w:eastAsia="Arial" w:hAnsi="Arial" w:cs="Arial"/>
          <w:sz w:val="24"/>
          <w:szCs w:val="24"/>
        </w:rPr>
      </w:pPr>
    </w:p>
    <w:p w:rsidR="004662A0" w:rsidDel="00A3582D" w:rsidRDefault="004662A0">
      <w:pPr>
        <w:pStyle w:val="Body"/>
        <w:spacing w:line="288" w:lineRule="auto"/>
        <w:rPr>
          <w:del w:id="84" w:author="Chakma, Amit" w:date="2021-07-14T12:22:00Z"/>
          <w:rFonts w:ascii="Arial" w:eastAsia="Arial" w:hAnsi="Arial" w:cs="Arial"/>
          <w:sz w:val="24"/>
          <w:szCs w:val="24"/>
        </w:rPr>
      </w:pPr>
    </w:p>
    <w:p w:rsidR="004662A0" w:rsidDel="00A3582D" w:rsidRDefault="004662A0">
      <w:pPr>
        <w:pStyle w:val="Body"/>
        <w:spacing w:line="288" w:lineRule="auto"/>
        <w:rPr>
          <w:del w:id="85" w:author="Chakma, Amit" w:date="2021-07-14T12:22:00Z"/>
          <w:rFonts w:ascii="Arial" w:eastAsia="Arial" w:hAnsi="Arial" w:cs="Arial"/>
          <w:sz w:val="24"/>
          <w:szCs w:val="24"/>
        </w:rPr>
      </w:pPr>
    </w:p>
    <w:p w:rsidR="004662A0" w:rsidDel="00A3582D" w:rsidRDefault="004662A0">
      <w:pPr>
        <w:pStyle w:val="Body"/>
        <w:spacing w:line="288" w:lineRule="auto"/>
        <w:rPr>
          <w:del w:id="86" w:author="Chakma, Amit" w:date="2021-07-14T12:22:00Z"/>
          <w:rFonts w:ascii="Arial" w:eastAsia="Arial" w:hAnsi="Arial" w:cs="Arial"/>
          <w:sz w:val="24"/>
          <w:szCs w:val="24"/>
        </w:rPr>
      </w:pPr>
    </w:p>
    <w:p w:rsidR="004662A0" w:rsidDel="00A3582D" w:rsidRDefault="004662A0">
      <w:pPr>
        <w:pStyle w:val="Body"/>
        <w:spacing w:line="288" w:lineRule="auto"/>
        <w:rPr>
          <w:del w:id="87" w:author="Chakma, Amit" w:date="2021-07-14T12:22:00Z"/>
          <w:rFonts w:ascii="Arial" w:eastAsia="Arial" w:hAnsi="Arial" w:cs="Arial"/>
          <w:sz w:val="24"/>
          <w:szCs w:val="24"/>
        </w:rPr>
      </w:pPr>
    </w:p>
    <w:p w:rsidR="004662A0" w:rsidDel="00A3582D" w:rsidRDefault="004662A0">
      <w:pPr>
        <w:pStyle w:val="Body"/>
        <w:spacing w:line="288" w:lineRule="auto"/>
        <w:rPr>
          <w:del w:id="88" w:author="Chakma, Amit" w:date="2021-07-14T12:22:00Z"/>
          <w:rFonts w:ascii="Arial" w:eastAsia="Arial" w:hAnsi="Arial" w:cs="Arial"/>
          <w:sz w:val="24"/>
          <w:szCs w:val="24"/>
        </w:rPr>
      </w:pPr>
    </w:p>
    <w:p w:rsidR="004662A0" w:rsidDel="00A3582D" w:rsidRDefault="004662A0">
      <w:pPr>
        <w:pStyle w:val="Body"/>
        <w:spacing w:line="288" w:lineRule="auto"/>
        <w:rPr>
          <w:del w:id="89" w:author="Chakma, Amit" w:date="2021-07-14T12:22:00Z"/>
          <w:rFonts w:ascii="Arial" w:eastAsia="Arial" w:hAnsi="Arial" w:cs="Arial"/>
          <w:sz w:val="24"/>
          <w:szCs w:val="24"/>
        </w:rPr>
      </w:pPr>
    </w:p>
    <w:p w:rsidR="004662A0" w:rsidDel="00A3582D" w:rsidRDefault="004662A0">
      <w:pPr>
        <w:pStyle w:val="Body"/>
        <w:spacing w:line="288" w:lineRule="auto"/>
        <w:rPr>
          <w:del w:id="90" w:author="Chakma, Amit" w:date="2021-07-14T12:22:00Z"/>
          <w:rFonts w:ascii="Arial" w:eastAsia="Arial" w:hAnsi="Arial" w:cs="Arial"/>
          <w:sz w:val="24"/>
          <w:szCs w:val="24"/>
        </w:rPr>
      </w:pPr>
    </w:p>
    <w:p w:rsidR="004662A0" w:rsidRDefault="003E4448">
      <w:pPr>
        <w:pStyle w:val="Body"/>
        <w:spacing w:line="288" w:lineRule="auto"/>
        <w:rPr>
          <w:rFonts w:ascii="Arial" w:eastAsia="Arial" w:hAnsi="Arial" w:cs="Arial"/>
          <w:sz w:val="24"/>
          <w:szCs w:val="24"/>
        </w:rPr>
      </w:pPr>
      <w:r>
        <w:rPr>
          <w:rFonts w:ascii="Arial" w:hAnsi="Arial"/>
          <w:sz w:val="24"/>
          <w:szCs w:val="24"/>
        </w:rPr>
        <w:t xml:space="preserve">Fig. </w:t>
      </w:r>
      <w:r>
        <w:rPr>
          <w:rFonts w:ascii="Arial" w:hAnsi="Arial"/>
          <w:sz w:val="24"/>
          <w:szCs w:val="24"/>
          <w:lang w:val="en-US"/>
        </w:rPr>
        <w:t>6</w:t>
      </w:r>
      <w:r>
        <w:rPr>
          <w:rFonts w:ascii="Arial" w:hAnsi="Arial"/>
          <w:sz w:val="24"/>
          <w:szCs w:val="24"/>
        </w:rPr>
        <w:t xml:space="preserve">. </w:t>
      </w:r>
      <w:r>
        <w:rPr>
          <w:rFonts w:ascii="Arial" w:hAnsi="Arial"/>
          <w:sz w:val="24"/>
          <w:szCs w:val="24"/>
          <w:lang w:val="en-US"/>
        </w:rPr>
        <w:t xml:space="preserve">Activity Scanning </w:t>
      </w:r>
    </w:p>
    <w:p w:rsidR="004662A0" w:rsidRDefault="004662A0">
      <w:pPr>
        <w:pStyle w:val="Body"/>
        <w:spacing w:line="288" w:lineRule="auto"/>
        <w:rPr>
          <w:rFonts w:ascii="Arial" w:eastAsia="Arial" w:hAnsi="Arial" w:cs="Arial"/>
          <w:sz w:val="24"/>
          <w:szCs w:val="24"/>
        </w:rPr>
      </w:pPr>
    </w:p>
    <w:p w:rsidR="00A3582D" w:rsidRDefault="00A3582D">
      <w:pPr>
        <w:pStyle w:val="Body"/>
        <w:spacing w:line="288" w:lineRule="auto"/>
        <w:rPr>
          <w:ins w:id="91" w:author="Chakma, Amit" w:date="2021-07-14T12:22:00Z"/>
          <w:rFonts w:ascii="Arial" w:hAnsi="Arial"/>
          <w:b/>
          <w:bCs/>
          <w:sz w:val="24"/>
          <w:szCs w:val="24"/>
        </w:rPr>
      </w:pPr>
    </w:p>
    <w:p w:rsidR="00A3582D" w:rsidRDefault="00A3582D">
      <w:pPr>
        <w:pStyle w:val="Body"/>
        <w:spacing w:line="288" w:lineRule="auto"/>
        <w:rPr>
          <w:ins w:id="92" w:author="Chakma, Amit" w:date="2021-07-14T12:22:00Z"/>
          <w:rFonts w:ascii="Arial" w:hAnsi="Arial"/>
          <w:b/>
          <w:bCs/>
          <w:sz w:val="24"/>
          <w:szCs w:val="24"/>
        </w:rPr>
      </w:pPr>
    </w:p>
    <w:p w:rsidR="004662A0" w:rsidRDefault="003E4448">
      <w:pPr>
        <w:pStyle w:val="Body"/>
        <w:spacing w:line="288" w:lineRule="auto"/>
        <w:rPr>
          <w:rFonts w:ascii="Arial" w:eastAsia="Arial" w:hAnsi="Arial" w:cs="Arial"/>
          <w:b/>
          <w:bCs/>
          <w:sz w:val="24"/>
          <w:szCs w:val="24"/>
        </w:rPr>
      </w:pPr>
      <w:r>
        <w:rPr>
          <w:rFonts w:ascii="Arial" w:hAnsi="Arial"/>
          <w:b/>
          <w:bCs/>
          <w:sz w:val="24"/>
          <w:szCs w:val="24"/>
        </w:rPr>
        <w:lastRenderedPageBreak/>
        <w:t>2.</w:t>
      </w:r>
      <w:r>
        <w:rPr>
          <w:rFonts w:ascii="Arial" w:hAnsi="Arial"/>
          <w:b/>
          <w:bCs/>
          <w:sz w:val="24"/>
          <w:szCs w:val="24"/>
          <w:lang w:val="en-US"/>
        </w:rPr>
        <w:t>6</w:t>
      </w:r>
      <w:r>
        <w:rPr>
          <w:rFonts w:ascii="Arial" w:hAnsi="Arial"/>
          <w:b/>
          <w:bCs/>
          <w:sz w:val="24"/>
          <w:szCs w:val="24"/>
        </w:rPr>
        <w:t>.</w:t>
      </w:r>
      <w:r>
        <w:rPr>
          <w:rFonts w:ascii="Arial" w:eastAsia="Arial" w:hAnsi="Arial" w:cs="Arial"/>
        </w:rPr>
        <w:tab/>
      </w:r>
      <w:r>
        <w:rPr>
          <w:rFonts w:ascii="Arial" w:hAnsi="Arial"/>
          <w:b/>
          <w:bCs/>
          <w:lang w:val="en-US"/>
        </w:rPr>
        <w:t>USE CASE</w:t>
      </w:r>
      <w:r>
        <w:rPr>
          <w:rFonts w:ascii="Arial" w:hAnsi="Arial"/>
          <w:b/>
          <w:bCs/>
          <w:sz w:val="24"/>
          <w:szCs w:val="24"/>
        </w:rPr>
        <w:t xml:space="preserve"> DIAGRAM (A</w:t>
      </w:r>
      <w:proofErr w:type="spellStart"/>
      <w:r>
        <w:rPr>
          <w:rFonts w:ascii="Arial" w:hAnsi="Arial"/>
          <w:b/>
          <w:bCs/>
          <w:sz w:val="24"/>
          <w:szCs w:val="24"/>
          <w:lang w:val="en-US"/>
        </w:rPr>
        <w:t>mit</w:t>
      </w:r>
      <w:proofErr w:type="spellEnd"/>
      <w:r>
        <w:rPr>
          <w:rFonts w:ascii="Arial" w:hAnsi="Arial"/>
          <w:b/>
          <w:bCs/>
          <w:sz w:val="24"/>
          <w:szCs w:val="24"/>
          <w:lang w:val="en-US"/>
        </w:rPr>
        <w:t xml:space="preserve"> Chakma</w:t>
      </w:r>
      <w:r>
        <w:rPr>
          <w:rFonts w:ascii="Arial" w:hAnsi="Arial"/>
          <w:b/>
          <w:bCs/>
          <w:sz w:val="24"/>
          <w:szCs w:val="24"/>
        </w:rPr>
        <w:t>):</w:t>
      </w:r>
    </w:p>
    <w:p w:rsidR="004662A0" w:rsidRPr="00A3582D" w:rsidRDefault="003E4448">
      <w:pPr>
        <w:pStyle w:val="Default"/>
        <w:spacing w:before="0"/>
        <w:rPr>
          <w:rFonts w:ascii="Times Roman" w:eastAsia="Times Roman" w:hAnsi="Times Roman" w:cs="Times Roman"/>
          <w:lang w:val="en-CA"/>
          <w:rPrChange w:id="93" w:author="Chakma, Amit" w:date="2021-07-14T12:16:00Z">
            <w:rPr>
              <w:rFonts w:ascii="Times Roman" w:eastAsia="Times Roman" w:hAnsi="Times Roman" w:cs="Times Roman"/>
            </w:rPr>
          </w:rPrChange>
        </w:rPr>
      </w:pPr>
      <w:r w:rsidRPr="00A3582D">
        <w:rPr>
          <w:rFonts w:ascii="Arial" w:hAnsi="Arial"/>
          <w:sz w:val="29"/>
          <w:szCs w:val="29"/>
          <w:lang w:val="en-CA"/>
          <w:rPrChange w:id="94" w:author="Chakma, Amit" w:date="2021-07-14T12:16:00Z">
            <w:rPr>
              <w:rFonts w:ascii="Arial" w:hAnsi="Arial"/>
              <w:sz w:val="29"/>
              <w:szCs w:val="29"/>
            </w:rPr>
          </w:rPrChange>
        </w:rPr>
        <w:t>I</w:t>
      </w:r>
      <w:r>
        <w:rPr>
          <w:rFonts w:ascii="Arial" w:hAnsi="Arial"/>
          <w:lang w:val="en-US"/>
        </w:rPr>
        <w:t>n the use case diagram</w:t>
      </w:r>
      <w:ins w:id="95" w:author="Amit Chakma" w:date="2021-07-13T08:41:00Z">
        <w:r>
          <w:rPr>
            <w:rFonts w:ascii="Arial" w:hAnsi="Arial"/>
            <w:lang w:val="en-US"/>
          </w:rPr>
          <w:t xml:space="preserve"> </w:t>
        </w:r>
      </w:ins>
      <w:r w:rsidRPr="00A3582D">
        <w:rPr>
          <w:rFonts w:ascii="Arial" w:hAnsi="Arial"/>
          <w:lang w:val="en-CA"/>
          <w:rPrChange w:id="96" w:author="Chakma, Amit" w:date="2021-07-14T12:16:00Z">
            <w:rPr>
              <w:rFonts w:ascii="Arial" w:hAnsi="Arial"/>
            </w:rPr>
          </w:rPrChange>
        </w:rPr>
        <w:t xml:space="preserve"> </w:t>
      </w:r>
      <w:del w:id="97" w:author="Amit Chakma" w:date="2021-07-13T08:42:00Z">
        <w:r>
          <w:rPr>
            <w:rFonts w:ascii="Arial" w:hAnsi="Arial"/>
            <w:lang w:val="en-US"/>
          </w:rPr>
          <w:delText>we</w:delText>
        </w:r>
      </w:del>
      <w:ins w:id="98" w:author="Amit Chakma" w:date="2021-07-13T08:42:00Z">
        <w:r>
          <w:rPr>
            <w:rFonts w:ascii="Arial" w:hAnsi="Arial"/>
            <w:lang w:val="en-US"/>
          </w:rPr>
          <w:t>[Fig 7]</w:t>
        </w:r>
      </w:ins>
      <w:r>
        <w:rPr>
          <w:rFonts w:ascii="Arial" w:hAnsi="Arial"/>
          <w:lang w:val="en-US"/>
        </w:rPr>
        <w:t xml:space="preserve"> can see the potential scenarios of our rescue robot. We have an operator who is responsible for controlling the robot.</w:t>
      </w:r>
    </w:p>
    <w:p w:rsidR="004662A0" w:rsidRPr="00A3582D" w:rsidRDefault="003E4448">
      <w:pPr>
        <w:pStyle w:val="Default"/>
        <w:spacing w:before="0"/>
        <w:rPr>
          <w:rFonts w:ascii="Times Roman" w:eastAsia="Times Roman" w:hAnsi="Times Roman" w:cs="Times Roman"/>
          <w:lang w:val="en-CA"/>
          <w:rPrChange w:id="99" w:author="Chakma, Amit" w:date="2021-07-14T12:16:00Z">
            <w:rPr>
              <w:rFonts w:ascii="Times Roman" w:eastAsia="Times Roman" w:hAnsi="Times Roman" w:cs="Times Roman"/>
            </w:rPr>
          </w:rPrChange>
        </w:rPr>
      </w:pPr>
      <w:r>
        <w:rPr>
          <w:rFonts w:ascii="Arial" w:hAnsi="Arial"/>
          <w:lang w:val="en-US"/>
        </w:rPr>
        <w:t>The robot can move autonomously and can also be controlled by the operator. We will also get continuous GPS location from the robot in a</w:t>
      </w:r>
      <w:r>
        <w:rPr>
          <w:rFonts w:ascii="Arial" w:hAnsi="Arial"/>
          <w:lang w:val="en-US"/>
        </w:rPr>
        <w:t xml:space="preserve">ny scenarios. We included a camera which is capable of taking videos and photos in extreme </w:t>
      </w:r>
      <w:proofErr w:type="gramStart"/>
      <w:r>
        <w:rPr>
          <w:rFonts w:ascii="Arial" w:hAnsi="Arial"/>
          <w:lang w:val="en-US"/>
        </w:rPr>
        <w:t>conditions .</w:t>
      </w:r>
      <w:proofErr w:type="gramEnd"/>
    </w:p>
    <w:p w:rsidR="00A3582D" w:rsidRDefault="003E4448">
      <w:pPr>
        <w:pStyle w:val="Default"/>
        <w:spacing w:before="0"/>
        <w:rPr>
          <w:ins w:id="100" w:author="Chakma, Amit" w:date="2021-07-14T12:23:00Z"/>
          <w:rFonts w:ascii="Arial" w:eastAsia="Arial" w:hAnsi="Arial" w:cs="Arial"/>
          <w:noProof/>
          <w:lang w:val="en-CA"/>
        </w:rPr>
      </w:pPr>
      <w:r>
        <w:rPr>
          <w:rFonts w:ascii="Arial" w:hAnsi="Arial"/>
          <w:lang w:val="en-US"/>
        </w:rPr>
        <w:t xml:space="preserve">We also have an environment that is responsible for feeding </w:t>
      </w:r>
      <w:proofErr w:type="spellStart"/>
      <w:r>
        <w:rPr>
          <w:rFonts w:ascii="Arial" w:hAnsi="Arial"/>
          <w:lang w:val="en-US"/>
        </w:rPr>
        <w:t>datas</w:t>
      </w:r>
      <w:proofErr w:type="spellEnd"/>
      <w:r>
        <w:rPr>
          <w:rFonts w:ascii="Arial" w:hAnsi="Arial"/>
          <w:lang w:val="en-US"/>
        </w:rPr>
        <w:t xml:space="preserve"> to our </w:t>
      </w:r>
      <w:proofErr w:type="gramStart"/>
      <w:r>
        <w:rPr>
          <w:rFonts w:ascii="Arial" w:hAnsi="Arial"/>
          <w:lang w:val="en-US"/>
        </w:rPr>
        <w:t>sensors .Using</w:t>
      </w:r>
      <w:proofErr w:type="gramEnd"/>
      <w:r>
        <w:rPr>
          <w:rFonts w:ascii="Arial" w:hAnsi="Arial"/>
          <w:lang w:val="en-US"/>
        </w:rPr>
        <w:t xml:space="preserve"> our sensors we can check the body temperature of the victim . We</w:t>
      </w:r>
      <w:r>
        <w:rPr>
          <w:rFonts w:ascii="Arial" w:hAnsi="Arial"/>
          <w:lang w:val="en-US"/>
        </w:rPr>
        <w:t xml:space="preserve"> will be also </w:t>
      </w:r>
      <w:r>
        <w:rPr>
          <w:rFonts w:ascii="Arial" w:hAnsi="Arial"/>
          <w:lang w:val="en-US"/>
        </w:rPr>
        <w:t xml:space="preserve">able to detect that our victim is breathing using a CO2 detector and at last we also have </w:t>
      </w:r>
    </w:p>
    <w:p w:rsidR="004662A0" w:rsidRPr="00A3582D" w:rsidRDefault="00A3582D">
      <w:pPr>
        <w:pStyle w:val="Default"/>
        <w:spacing w:before="0"/>
        <w:rPr>
          <w:ins w:id="101" w:author="Amit Chakma" w:date="2021-07-13T09:05:00Z"/>
          <w:rFonts w:ascii="Arial" w:eastAsia="Arial" w:hAnsi="Arial" w:cs="Arial"/>
          <w:lang w:val="en-CA"/>
          <w:rPrChange w:id="102" w:author="Chakma, Amit" w:date="2021-07-14T12:16:00Z">
            <w:rPr>
              <w:ins w:id="103" w:author="Amit Chakma" w:date="2021-07-13T09:05:00Z"/>
              <w:rFonts w:ascii="Arial" w:eastAsia="Arial" w:hAnsi="Arial" w:cs="Arial"/>
            </w:rPr>
          </w:rPrChange>
        </w:rPr>
      </w:pPr>
      <w:r>
        <w:rPr>
          <w:rFonts w:ascii="Arial" w:eastAsia="Arial" w:hAnsi="Arial" w:cs="Arial"/>
          <w:noProof/>
          <w:lang w:val="en-CA"/>
        </w:rPr>
        <w:drawing>
          <wp:anchor distT="152400" distB="152400" distL="152400" distR="152400" simplePos="0" relativeHeight="251661312" behindDoc="0" locked="0" layoutInCell="1" allowOverlap="1" wp14:anchorId="1C99AD7A" wp14:editId="4EA0EE7F">
            <wp:simplePos x="0" y="0"/>
            <wp:positionH relativeFrom="margin">
              <wp:posOffset>-320040</wp:posOffset>
            </wp:positionH>
            <wp:positionV relativeFrom="line">
              <wp:posOffset>476250</wp:posOffset>
            </wp:positionV>
            <wp:extent cx="6537325" cy="5106035"/>
            <wp:effectExtent l="0" t="0" r="0" b="0"/>
            <wp:wrapTopAndBottom distT="152400" distB="15240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4">
                      <a:extLst/>
                    </a:blip>
                    <a:stretch>
                      <a:fillRect/>
                    </a:stretch>
                  </pic:blipFill>
                  <pic:spPr>
                    <a:xfrm>
                      <a:off x="0" y="0"/>
                      <a:ext cx="6537325" cy="510603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3E4448">
        <w:rPr>
          <w:rFonts w:ascii="Arial" w:hAnsi="Arial"/>
          <w:lang w:val="en-US"/>
        </w:rPr>
        <w:t xml:space="preserve">an ultrasonic sensor to measure the distance or </w:t>
      </w:r>
      <w:proofErr w:type="gramStart"/>
      <w:r w:rsidR="003E4448">
        <w:rPr>
          <w:rFonts w:ascii="Arial" w:hAnsi="Arial"/>
          <w:lang w:val="en-US"/>
        </w:rPr>
        <w:t>depth .</w:t>
      </w:r>
      <w:proofErr w:type="gramEnd"/>
    </w:p>
    <w:p w:rsidR="004662A0" w:rsidRDefault="003E4448">
      <w:pPr>
        <w:pStyle w:val="Body"/>
        <w:spacing w:line="288" w:lineRule="auto"/>
        <w:rPr>
          <w:ins w:id="104" w:author="Amit Chakma" w:date="2021-07-13T09:00:00Z"/>
          <w:rFonts w:ascii="Arial" w:eastAsia="Arial" w:hAnsi="Arial" w:cs="Arial"/>
        </w:rPr>
      </w:pPr>
      <w:ins w:id="105" w:author="Amit Chakma" w:date="2021-07-13T09:05:00Z">
        <w:r>
          <w:rPr>
            <w:rFonts w:ascii="Arial" w:hAnsi="Arial"/>
            <w:sz w:val="24"/>
            <w:szCs w:val="24"/>
          </w:rPr>
          <w:t xml:space="preserve">Fig. </w:t>
        </w:r>
        <w:r>
          <w:rPr>
            <w:rFonts w:ascii="Arial" w:hAnsi="Arial"/>
            <w:sz w:val="24"/>
            <w:szCs w:val="24"/>
            <w:lang w:val="en-US"/>
          </w:rPr>
          <w:t>7</w:t>
        </w:r>
        <w:r>
          <w:rPr>
            <w:rFonts w:ascii="Arial" w:hAnsi="Arial"/>
            <w:sz w:val="24"/>
            <w:szCs w:val="24"/>
          </w:rPr>
          <w:t xml:space="preserve">. </w:t>
        </w:r>
        <w:r>
          <w:rPr>
            <w:rFonts w:ascii="Arial" w:hAnsi="Arial"/>
            <w:sz w:val="24"/>
            <w:szCs w:val="24"/>
            <w:lang w:val="en-US"/>
          </w:rPr>
          <w:t>Use Case Diagram</w:t>
        </w:r>
      </w:ins>
    </w:p>
    <w:p w:rsidR="004662A0" w:rsidRPr="00A3582D" w:rsidRDefault="004662A0">
      <w:pPr>
        <w:pStyle w:val="Default"/>
        <w:spacing w:before="0"/>
        <w:rPr>
          <w:ins w:id="106" w:author="Amit Chakma" w:date="2021-07-13T09:00:00Z"/>
          <w:rFonts w:ascii="Arial" w:eastAsia="Arial" w:hAnsi="Arial" w:cs="Arial"/>
          <w:lang w:val="en-CA"/>
          <w:rPrChange w:id="107" w:author="Chakma, Amit" w:date="2021-07-14T12:16:00Z">
            <w:rPr>
              <w:ins w:id="108" w:author="Amit Chakma" w:date="2021-07-13T09:00:00Z"/>
              <w:rFonts w:ascii="Arial" w:eastAsia="Arial" w:hAnsi="Arial" w:cs="Arial"/>
            </w:rPr>
          </w:rPrChange>
        </w:rPr>
      </w:pPr>
    </w:p>
    <w:p w:rsidR="004662A0" w:rsidRPr="00A3582D" w:rsidDel="000573A4" w:rsidRDefault="004662A0">
      <w:pPr>
        <w:pStyle w:val="Default"/>
        <w:spacing w:before="0"/>
        <w:rPr>
          <w:del w:id="109" w:author="Chakma, Amit" w:date="2021-07-14T12:35:00Z"/>
          <w:rFonts w:ascii="Times Roman" w:eastAsia="Times Roman" w:hAnsi="Times Roman" w:cs="Times Roman"/>
          <w:lang w:val="en-CA"/>
          <w:rPrChange w:id="110" w:author="Chakma, Amit" w:date="2021-07-14T12:16:00Z">
            <w:rPr>
              <w:del w:id="111" w:author="Chakma, Amit" w:date="2021-07-14T12:35:00Z"/>
              <w:rFonts w:ascii="Times Roman" w:eastAsia="Times Roman" w:hAnsi="Times Roman" w:cs="Times Roman"/>
            </w:rPr>
          </w:rPrChange>
        </w:rPr>
      </w:pPr>
    </w:p>
    <w:p w:rsidR="004662A0" w:rsidDel="000573A4" w:rsidRDefault="004662A0">
      <w:pPr>
        <w:pStyle w:val="Body"/>
        <w:spacing w:line="288" w:lineRule="auto"/>
        <w:rPr>
          <w:del w:id="112" w:author="Chakma, Amit" w:date="2021-07-14T12:35:00Z"/>
          <w:rFonts w:ascii="Arial" w:eastAsia="Arial" w:hAnsi="Arial" w:cs="Arial"/>
          <w:b/>
          <w:bCs/>
          <w:sz w:val="24"/>
          <w:szCs w:val="24"/>
        </w:rPr>
      </w:pPr>
    </w:p>
    <w:p w:rsidR="004662A0" w:rsidDel="000573A4" w:rsidRDefault="004662A0">
      <w:pPr>
        <w:pStyle w:val="Body"/>
        <w:spacing w:line="288" w:lineRule="auto"/>
        <w:rPr>
          <w:del w:id="113" w:author="Chakma, Amit" w:date="2021-07-14T12:35:00Z"/>
          <w:rFonts w:ascii="Arial" w:eastAsia="Arial" w:hAnsi="Arial" w:cs="Arial"/>
          <w:b/>
          <w:bCs/>
          <w:sz w:val="24"/>
          <w:szCs w:val="24"/>
        </w:rPr>
      </w:pPr>
    </w:p>
    <w:p w:rsidR="004662A0" w:rsidDel="000573A4" w:rsidRDefault="004662A0">
      <w:pPr>
        <w:pStyle w:val="Body"/>
        <w:spacing w:line="288" w:lineRule="auto"/>
        <w:rPr>
          <w:del w:id="114" w:author="Chakma, Amit" w:date="2021-07-14T12:35:00Z"/>
          <w:rFonts w:ascii="Arial" w:eastAsia="Arial" w:hAnsi="Arial" w:cs="Arial"/>
          <w:sz w:val="24"/>
          <w:szCs w:val="24"/>
        </w:rPr>
      </w:pPr>
    </w:p>
    <w:p w:rsidR="004662A0" w:rsidRDefault="003E4448">
      <w:pPr>
        <w:pStyle w:val="Body"/>
        <w:spacing w:line="288" w:lineRule="auto"/>
        <w:rPr>
          <w:rFonts w:ascii="Arial" w:eastAsia="Arial" w:hAnsi="Arial" w:cs="Arial"/>
          <w:b/>
          <w:bCs/>
          <w:sz w:val="24"/>
          <w:szCs w:val="24"/>
        </w:rPr>
      </w:pPr>
      <w:r>
        <w:rPr>
          <w:rFonts w:ascii="Arial" w:hAnsi="Arial"/>
          <w:b/>
          <w:bCs/>
          <w:sz w:val="24"/>
          <w:szCs w:val="24"/>
        </w:rPr>
        <w:t>2.</w:t>
      </w:r>
      <w:r>
        <w:rPr>
          <w:rFonts w:ascii="Arial" w:hAnsi="Arial"/>
          <w:b/>
          <w:bCs/>
          <w:sz w:val="24"/>
          <w:szCs w:val="24"/>
          <w:lang w:val="en-US"/>
        </w:rPr>
        <w:t>7</w:t>
      </w:r>
      <w:r>
        <w:rPr>
          <w:rFonts w:ascii="Arial" w:hAnsi="Arial"/>
          <w:b/>
          <w:bCs/>
          <w:sz w:val="24"/>
          <w:szCs w:val="24"/>
        </w:rPr>
        <w:t>.</w:t>
      </w:r>
      <w:r>
        <w:rPr>
          <w:rFonts w:ascii="Arial" w:eastAsia="Arial" w:hAnsi="Arial" w:cs="Arial"/>
          <w:sz w:val="24"/>
          <w:szCs w:val="24"/>
        </w:rPr>
        <w:tab/>
      </w:r>
      <w:r>
        <w:rPr>
          <w:rFonts w:ascii="Arial" w:hAnsi="Arial"/>
          <w:b/>
          <w:bCs/>
          <w:sz w:val="24"/>
          <w:szCs w:val="24"/>
          <w:lang w:val="en-US"/>
        </w:rPr>
        <w:t>SYSTEM ARCHITECHTURE</w:t>
      </w:r>
      <w:r>
        <w:rPr>
          <w:rFonts w:ascii="Arial" w:hAnsi="Arial"/>
          <w:b/>
          <w:bCs/>
          <w:sz w:val="24"/>
          <w:szCs w:val="24"/>
        </w:rPr>
        <w:t xml:space="preserve"> DIAGRAM (A</w:t>
      </w:r>
      <w:proofErr w:type="spellStart"/>
      <w:r>
        <w:rPr>
          <w:rFonts w:ascii="Arial" w:hAnsi="Arial"/>
          <w:b/>
          <w:bCs/>
          <w:sz w:val="24"/>
          <w:szCs w:val="24"/>
          <w:lang w:val="en-US"/>
        </w:rPr>
        <w:t>mit</w:t>
      </w:r>
      <w:proofErr w:type="spellEnd"/>
      <w:r>
        <w:rPr>
          <w:rFonts w:ascii="Arial" w:hAnsi="Arial"/>
          <w:b/>
          <w:bCs/>
          <w:sz w:val="24"/>
          <w:szCs w:val="24"/>
          <w:lang w:val="en-US"/>
        </w:rPr>
        <w:t xml:space="preserve"> Chakma</w:t>
      </w:r>
      <w:r>
        <w:rPr>
          <w:rFonts w:ascii="Arial" w:hAnsi="Arial"/>
          <w:b/>
          <w:bCs/>
          <w:sz w:val="24"/>
          <w:szCs w:val="24"/>
        </w:rPr>
        <w:t>):</w:t>
      </w:r>
    </w:p>
    <w:p w:rsidR="004662A0" w:rsidRPr="00A3582D" w:rsidRDefault="003E4448">
      <w:pPr>
        <w:pStyle w:val="Default"/>
        <w:spacing w:before="0"/>
        <w:rPr>
          <w:rFonts w:ascii="Times Roman" w:eastAsia="Times Roman" w:hAnsi="Times Roman" w:cs="Times Roman"/>
          <w:shd w:val="clear" w:color="auto" w:fill="FFFFFF"/>
          <w:lang w:val="en-CA"/>
          <w:rPrChange w:id="115" w:author="Chakma, Amit" w:date="2021-07-14T12:16:00Z">
            <w:rPr>
              <w:rFonts w:ascii="Times Roman" w:eastAsia="Times Roman" w:hAnsi="Times Roman" w:cs="Times Roman"/>
              <w:shd w:val="clear" w:color="auto" w:fill="FFFFFF"/>
            </w:rPr>
          </w:rPrChange>
        </w:rPr>
      </w:pPr>
      <w:r>
        <w:rPr>
          <w:rFonts w:ascii="Arial" w:hAnsi="Arial"/>
          <w:shd w:val="clear" w:color="auto" w:fill="FFFFFF"/>
          <w:lang w:val="en-US"/>
        </w:rPr>
        <w:t xml:space="preserve">For the system architecture </w:t>
      </w:r>
      <w:del w:id="116" w:author="Amit Chakma" w:date="2021-07-13T08:42:00Z">
        <w:r>
          <w:rPr>
            <w:rFonts w:ascii="Arial" w:hAnsi="Arial"/>
            <w:shd w:val="clear" w:color="auto" w:fill="FFFFFF"/>
            <w:lang w:val="en-US"/>
          </w:rPr>
          <w:delText>we</w:delText>
        </w:r>
      </w:del>
      <w:ins w:id="117" w:author="Amit Chakma" w:date="2021-07-13T08:42:00Z">
        <w:r>
          <w:rPr>
            <w:rFonts w:ascii="Arial" w:hAnsi="Arial"/>
            <w:lang w:val="en-US"/>
          </w:rPr>
          <w:t>[Fig 8] we</w:t>
        </w:r>
      </w:ins>
      <w:r>
        <w:rPr>
          <w:rFonts w:ascii="Arial" w:hAnsi="Arial"/>
          <w:shd w:val="clear" w:color="auto" w:fill="FFFFFF"/>
          <w:lang w:val="en-US"/>
        </w:rPr>
        <w:t xml:space="preserve"> have used </w:t>
      </w:r>
      <w:r>
        <w:rPr>
          <w:rFonts w:ascii="Arial" w:hAnsi="Arial"/>
          <w:i/>
          <w:iCs/>
          <w:shd w:val="clear" w:color="auto" w:fill="FFFFFF"/>
          <w:lang w:val="en-US"/>
        </w:rPr>
        <w:t xml:space="preserve">Five layer architecture </w:t>
      </w:r>
      <w:r>
        <w:rPr>
          <w:rFonts w:ascii="Arial" w:hAnsi="Arial"/>
          <w:shd w:val="clear" w:color="auto" w:fill="FFFFFF"/>
          <w:lang w:val="en-US"/>
        </w:rPr>
        <w:t>which is very common</w:t>
      </w:r>
      <w:r w:rsidRPr="00A3582D">
        <w:rPr>
          <w:rFonts w:ascii="Arial" w:hAnsi="Arial"/>
          <w:i/>
          <w:iCs/>
          <w:shd w:val="clear" w:color="auto" w:fill="FFFFFF"/>
          <w:lang w:val="en-CA"/>
          <w:rPrChange w:id="118" w:author="Chakma, Amit" w:date="2021-07-14T12:16:00Z">
            <w:rPr>
              <w:rFonts w:ascii="Arial" w:hAnsi="Arial"/>
              <w:i/>
              <w:iCs/>
              <w:shd w:val="clear" w:color="auto" w:fill="FFFFFF"/>
            </w:rPr>
          </w:rPrChange>
        </w:rPr>
        <w:t xml:space="preserve"> </w:t>
      </w:r>
      <w:r>
        <w:rPr>
          <w:rFonts w:ascii="Arial" w:hAnsi="Arial"/>
          <w:shd w:val="clear" w:color="auto" w:fill="FFFFFF"/>
          <w:lang w:val="en-US"/>
        </w:rPr>
        <w:t>in real time systems. In a layered pattern we can work on each of the layers independently and update as required.</w:t>
      </w:r>
      <w:r w:rsidRPr="00A3582D">
        <w:rPr>
          <w:rFonts w:ascii="Arial" w:hAnsi="Arial"/>
          <w:shd w:val="clear" w:color="auto" w:fill="FFFFFF"/>
          <w:lang w:val="en-CA"/>
          <w:rPrChange w:id="119" w:author="Chakma, Amit" w:date="2021-07-14T12:16:00Z">
            <w:rPr>
              <w:rFonts w:ascii="Arial" w:hAnsi="Arial"/>
              <w:shd w:val="clear" w:color="auto" w:fill="FFFFFF"/>
            </w:rPr>
          </w:rPrChange>
        </w:rPr>
        <w:t> </w:t>
      </w:r>
    </w:p>
    <w:p w:rsidR="004662A0" w:rsidRPr="00A3582D" w:rsidRDefault="004662A0">
      <w:pPr>
        <w:pStyle w:val="Default"/>
        <w:spacing w:before="0"/>
        <w:rPr>
          <w:rFonts w:ascii="Times Roman" w:eastAsia="Times Roman" w:hAnsi="Times Roman" w:cs="Times Roman"/>
          <w:shd w:val="clear" w:color="auto" w:fill="FFFFFF"/>
          <w:lang w:val="en-CA"/>
          <w:rPrChange w:id="120" w:author="Chakma, Amit" w:date="2021-07-14T12:16:00Z">
            <w:rPr>
              <w:rFonts w:ascii="Times Roman" w:eastAsia="Times Roman" w:hAnsi="Times Roman" w:cs="Times Roman"/>
              <w:shd w:val="clear" w:color="auto" w:fill="FFFFFF"/>
            </w:rPr>
          </w:rPrChange>
        </w:rPr>
      </w:pPr>
    </w:p>
    <w:p w:rsidR="004662A0" w:rsidRPr="00A3582D" w:rsidRDefault="003E4448">
      <w:pPr>
        <w:pStyle w:val="Default"/>
        <w:spacing w:before="0"/>
        <w:rPr>
          <w:rFonts w:ascii="Times Roman" w:eastAsia="Times Roman" w:hAnsi="Times Roman" w:cs="Times Roman"/>
          <w:shd w:val="clear" w:color="auto" w:fill="FFFFFF"/>
          <w:lang w:val="en-CA"/>
          <w:rPrChange w:id="121" w:author="Chakma, Amit" w:date="2021-07-14T12:16:00Z">
            <w:rPr>
              <w:rFonts w:ascii="Times Roman" w:eastAsia="Times Roman" w:hAnsi="Times Roman" w:cs="Times Roman"/>
              <w:shd w:val="clear" w:color="auto" w:fill="FFFFFF"/>
            </w:rPr>
          </w:rPrChange>
        </w:rPr>
      </w:pPr>
      <w:r>
        <w:rPr>
          <w:rFonts w:ascii="Arial" w:hAnsi="Arial"/>
          <w:shd w:val="clear" w:color="auto" w:fill="FFFFFF"/>
          <w:lang w:val="en-US"/>
        </w:rPr>
        <w:t>Application layer contains the application-</w:t>
      </w:r>
      <w:r>
        <w:rPr>
          <w:rFonts w:ascii="Arial" w:hAnsi="Arial"/>
          <w:shd w:val="clear" w:color="auto" w:fill="FFFFFF"/>
          <w:lang w:val="en-US"/>
        </w:rPr>
        <w:t xml:space="preserve">level </w:t>
      </w:r>
      <w:proofErr w:type="gramStart"/>
      <w:r>
        <w:rPr>
          <w:rFonts w:ascii="Arial" w:hAnsi="Arial"/>
          <w:shd w:val="clear" w:color="auto" w:fill="FFFFFF"/>
          <w:lang w:val="en-US"/>
        </w:rPr>
        <w:t>classes .</w:t>
      </w:r>
      <w:proofErr w:type="gramEnd"/>
      <w:r>
        <w:rPr>
          <w:rFonts w:ascii="Arial" w:hAnsi="Arial"/>
          <w:shd w:val="clear" w:color="auto" w:fill="FFFFFF"/>
          <w:lang w:val="en-US"/>
        </w:rPr>
        <w:t xml:space="preserve"> In the application layer we can see the common tasks handled by the robot from things like diving on </w:t>
      </w:r>
      <w:proofErr w:type="gramStart"/>
      <w:r>
        <w:rPr>
          <w:rFonts w:ascii="Arial" w:hAnsi="Arial"/>
          <w:shd w:val="clear" w:color="auto" w:fill="FFFFFF"/>
          <w:lang w:val="en-US"/>
        </w:rPr>
        <w:t>water ,</w:t>
      </w:r>
      <w:proofErr w:type="gramEnd"/>
      <w:r>
        <w:rPr>
          <w:rFonts w:ascii="Arial" w:hAnsi="Arial"/>
          <w:shd w:val="clear" w:color="auto" w:fill="FFFFFF"/>
          <w:lang w:val="en-US"/>
        </w:rPr>
        <w:t xml:space="preserve"> driving on land and water , swimming , object detection.</w:t>
      </w:r>
      <w:r w:rsidRPr="00A3582D">
        <w:rPr>
          <w:rFonts w:ascii="Arial" w:hAnsi="Arial"/>
          <w:shd w:val="clear" w:color="auto" w:fill="FFFFFF"/>
          <w:lang w:val="en-CA"/>
          <w:rPrChange w:id="122" w:author="Chakma, Amit" w:date="2021-07-14T12:16:00Z">
            <w:rPr>
              <w:rFonts w:ascii="Arial" w:hAnsi="Arial"/>
              <w:shd w:val="clear" w:color="auto" w:fill="FFFFFF"/>
            </w:rPr>
          </w:rPrChange>
        </w:rPr>
        <w:t> </w:t>
      </w:r>
    </w:p>
    <w:p w:rsidR="004662A0" w:rsidRPr="00A3582D" w:rsidRDefault="004662A0">
      <w:pPr>
        <w:pStyle w:val="Default"/>
        <w:spacing w:before="0"/>
        <w:rPr>
          <w:rFonts w:ascii="Times Roman" w:eastAsia="Times Roman" w:hAnsi="Times Roman" w:cs="Times Roman"/>
          <w:shd w:val="clear" w:color="auto" w:fill="FFFFFF"/>
          <w:lang w:val="en-CA"/>
          <w:rPrChange w:id="123" w:author="Chakma, Amit" w:date="2021-07-14T12:16:00Z">
            <w:rPr>
              <w:rFonts w:ascii="Times Roman" w:eastAsia="Times Roman" w:hAnsi="Times Roman" w:cs="Times Roman"/>
              <w:shd w:val="clear" w:color="auto" w:fill="FFFFFF"/>
            </w:rPr>
          </w:rPrChange>
        </w:rPr>
      </w:pPr>
    </w:p>
    <w:p w:rsidR="004662A0" w:rsidRPr="00A3582D" w:rsidRDefault="003E4448">
      <w:pPr>
        <w:pStyle w:val="Default"/>
        <w:spacing w:before="0"/>
        <w:rPr>
          <w:rFonts w:ascii="Times Roman" w:eastAsia="Times Roman" w:hAnsi="Times Roman" w:cs="Times Roman"/>
          <w:shd w:val="clear" w:color="auto" w:fill="FFFFFF"/>
          <w:lang w:val="en-CA"/>
          <w:rPrChange w:id="124" w:author="Chakma, Amit" w:date="2021-07-14T12:16:00Z">
            <w:rPr>
              <w:rFonts w:ascii="Times Roman" w:eastAsia="Times Roman" w:hAnsi="Times Roman" w:cs="Times Roman"/>
              <w:shd w:val="clear" w:color="auto" w:fill="FFFFFF"/>
            </w:rPr>
          </w:rPrChange>
        </w:rPr>
      </w:pPr>
      <w:r>
        <w:rPr>
          <w:rFonts w:ascii="Arial" w:hAnsi="Arial"/>
          <w:shd w:val="clear" w:color="auto" w:fill="FFFFFF"/>
          <w:lang w:val="en-US"/>
        </w:rPr>
        <w:t xml:space="preserve">User interface layer contains classes specific to the user </w:t>
      </w:r>
      <w:proofErr w:type="spellStart"/>
      <w:proofErr w:type="gramStart"/>
      <w:r>
        <w:rPr>
          <w:rFonts w:ascii="Arial" w:hAnsi="Arial"/>
          <w:shd w:val="clear" w:color="auto" w:fill="FFFFFF"/>
          <w:lang w:val="en-US"/>
        </w:rPr>
        <w:t>interface.I</w:t>
      </w:r>
      <w:proofErr w:type="spellEnd"/>
      <w:proofErr w:type="gramEnd"/>
      <w:r>
        <w:rPr>
          <w:rFonts w:ascii="Arial" w:hAnsi="Arial"/>
          <w:shd w:val="clear" w:color="auto" w:fill="FFFFFF"/>
          <w:lang w:val="en-US"/>
        </w:rPr>
        <w:t xml:space="preserve">/O operations help </w:t>
      </w:r>
      <w:r>
        <w:rPr>
          <w:rFonts w:ascii="Arial" w:hAnsi="Arial"/>
          <w:color w:val="202124"/>
          <w:shd w:val="clear" w:color="auto" w:fill="FFFFFF"/>
          <w:lang w:val="en-US"/>
        </w:rPr>
        <w:t>transfer information between computer main memory and the outside world</w:t>
      </w:r>
      <w:r>
        <w:rPr>
          <w:rFonts w:ascii="Arial" w:hAnsi="Arial"/>
          <w:shd w:val="clear" w:color="auto" w:fill="FFFFFF"/>
          <w:lang w:val="en-US"/>
        </w:rPr>
        <w:t xml:space="preserve">. Context switching used to switch between processes to handle multiple </w:t>
      </w:r>
      <w:proofErr w:type="gramStart"/>
      <w:r>
        <w:rPr>
          <w:rFonts w:ascii="Arial" w:hAnsi="Arial"/>
          <w:shd w:val="clear" w:color="auto" w:fill="FFFFFF"/>
          <w:lang w:val="en-US"/>
        </w:rPr>
        <w:t>tasks .</w:t>
      </w:r>
      <w:proofErr w:type="gramEnd"/>
    </w:p>
    <w:p w:rsidR="004662A0" w:rsidRPr="00A3582D" w:rsidRDefault="004662A0">
      <w:pPr>
        <w:pStyle w:val="Default"/>
        <w:spacing w:before="0"/>
        <w:rPr>
          <w:rFonts w:ascii="Times Roman" w:eastAsia="Times Roman" w:hAnsi="Times Roman" w:cs="Times Roman"/>
          <w:shd w:val="clear" w:color="auto" w:fill="FFFFFF"/>
          <w:lang w:val="en-CA"/>
          <w:rPrChange w:id="125" w:author="Chakma, Amit" w:date="2021-07-14T12:16:00Z">
            <w:rPr>
              <w:rFonts w:ascii="Times Roman" w:eastAsia="Times Roman" w:hAnsi="Times Roman" w:cs="Times Roman"/>
              <w:shd w:val="clear" w:color="auto" w:fill="FFFFFF"/>
            </w:rPr>
          </w:rPrChange>
        </w:rPr>
      </w:pPr>
    </w:p>
    <w:p w:rsidR="004662A0" w:rsidRPr="00A3582D" w:rsidRDefault="003E4448">
      <w:pPr>
        <w:pStyle w:val="Default"/>
        <w:spacing w:before="0"/>
        <w:rPr>
          <w:rFonts w:ascii="Times Roman" w:eastAsia="Times Roman" w:hAnsi="Times Roman" w:cs="Times Roman"/>
          <w:shd w:val="clear" w:color="auto" w:fill="FFFFFF"/>
          <w:lang w:val="en-CA"/>
          <w:rPrChange w:id="126" w:author="Chakma, Amit" w:date="2021-07-14T12:16:00Z">
            <w:rPr>
              <w:rFonts w:ascii="Times Roman" w:eastAsia="Times Roman" w:hAnsi="Times Roman" w:cs="Times Roman"/>
              <w:shd w:val="clear" w:color="auto" w:fill="FFFFFF"/>
            </w:rPr>
          </w:rPrChange>
        </w:rPr>
      </w:pPr>
      <w:r>
        <w:rPr>
          <w:rFonts w:ascii="Arial" w:hAnsi="Arial"/>
          <w:shd w:val="clear" w:color="auto" w:fill="FFFFFF"/>
          <w:lang w:val="en-US"/>
        </w:rPr>
        <w:t>Communication d</w:t>
      </w:r>
      <w:r>
        <w:rPr>
          <w:rFonts w:ascii="Arial" w:hAnsi="Arial"/>
          <w:shd w:val="clear" w:color="auto" w:fill="FFFFFF"/>
          <w:lang w:val="en-US"/>
        </w:rPr>
        <w:t xml:space="preserve">omain contains classes necessary to transport </w:t>
      </w:r>
      <w:proofErr w:type="gramStart"/>
      <w:r>
        <w:rPr>
          <w:rFonts w:ascii="Arial" w:hAnsi="Arial"/>
          <w:shd w:val="clear" w:color="auto" w:fill="FFFFFF"/>
          <w:lang w:val="en-US"/>
        </w:rPr>
        <w:t>data ,commands</w:t>
      </w:r>
      <w:proofErr w:type="gramEnd"/>
      <w:r>
        <w:rPr>
          <w:rFonts w:ascii="Arial" w:hAnsi="Arial"/>
          <w:shd w:val="clear" w:color="auto" w:fill="FFFFFF"/>
          <w:lang w:val="en-US"/>
        </w:rPr>
        <w:t xml:space="preserve"> and events among the object. Here we have Buses which help to </w:t>
      </w:r>
      <w:r>
        <w:rPr>
          <w:rFonts w:ascii="Arial" w:hAnsi="Arial"/>
          <w:color w:val="202124"/>
          <w:shd w:val="clear" w:color="auto" w:fill="FFFFFF"/>
          <w:lang w:val="en-US"/>
        </w:rPr>
        <w:t>transfer digital signals to transfer data</w:t>
      </w:r>
      <w:r>
        <w:rPr>
          <w:rFonts w:ascii="Arial" w:hAnsi="Arial"/>
          <w:shd w:val="clear" w:color="auto" w:fill="FFFFFF"/>
          <w:lang w:val="en-US"/>
        </w:rPr>
        <w:t xml:space="preserve"> </w:t>
      </w:r>
      <w:proofErr w:type="gramStart"/>
      <w:r>
        <w:rPr>
          <w:rFonts w:ascii="Arial" w:hAnsi="Arial"/>
          <w:shd w:val="clear" w:color="auto" w:fill="FFFFFF"/>
          <w:lang w:val="en-US"/>
        </w:rPr>
        <w:t>rapidly .</w:t>
      </w:r>
      <w:proofErr w:type="spellStart"/>
      <w:r>
        <w:rPr>
          <w:rFonts w:ascii="Arial" w:hAnsi="Arial"/>
          <w:shd w:val="clear" w:color="auto" w:fill="FFFFFF"/>
          <w:lang w:val="en-US"/>
        </w:rPr>
        <w:t>Interprocess</w:t>
      </w:r>
      <w:proofErr w:type="spellEnd"/>
      <w:proofErr w:type="gramEnd"/>
      <w:r>
        <w:rPr>
          <w:rFonts w:ascii="Arial" w:hAnsi="Arial"/>
          <w:shd w:val="clear" w:color="auto" w:fill="FFFFFF"/>
          <w:lang w:val="en-US"/>
        </w:rPr>
        <w:t xml:space="preserve"> communication </w:t>
      </w:r>
      <w:r>
        <w:rPr>
          <w:rFonts w:ascii="Arial" w:hAnsi="Arial"/>
          <w:color w:val="202124"/>
          <w:shd w:val="clear" w:color="auto" w:fill="FFFFFF"/>
          <w:lang w:val="en-US"/>
        </w:rPr>
        <w:t>used for exchanging data between multiple threads in on</w:t>
      </w:r>
      <w:r>
        <w:rPr>
          <w:rFonts w:ascii="Arial" w:hAnsi="Arial"/>
          <w:color w:val="202124"/>
          <w:shd w:val="clear" w:color="auto" w:fill="FFFFFF"/>
          <w:lang w:val="en-US"/>
        </w:rPr>
        <w:t xml:space="preserve">e or more programs. The Processes may be running on multiple computers connected by a </w:t>
      </w:r>
      <w:r>
        <w:rPr>
          <w:rFonts w:ascii="Arial" w:hAnsi="Arial"/>
          <w:shd w:val="clear" w:color="auto" w:fill="FFFFFF"/>
          <w:lang w:val="da-DK"/>
        </w:rPr>
        <w:t>WLAN.</w:t>
      </w:r>
      <w:r w:rsidRPr="00A3582D">
        <w:rPr>
          <w:rFonts w:ascii="Arial" w:hAnsi="Arial"/>
          <w:shd w:val="clear" w:color="auto" w:fill="FFFFFF"/>
          <w:lang w:val="en-CA"/>
          <w:rPrChange w:id="127" w:author="Chakma, Amit" w:date="2021-07-14T12:16:00Z">
            <w:rPr>
              <w:rFonts w:ascii="Arial" w:hAnsi="Arial"/>
              <w:shd w:val="clear" w:color="auto" w:fill="FFFFFF"/>
            </w:rPr>
          </w:rPrChange>
        </w:rPr>
        <w:t> </w:t>
      </w:r>
    </w:p>
    <w:p w:rsidR="004662A0" w:rsidRPr="00A3582D" w:rsidRDefault="004662A0">
      <w:pPr>
        <w:pStyle w:val="Default"/>
        <w:spacing w:before="0"/>
        <w:rPr>
          <w:rFonts w:ascii="Times Roman" w:eastAsia="Times Roman" w:hAnsi="Times Roman" w:cs="Times Roman"/>
          <w:shd w:val="clear" w:color="auto" w:fill="FFFFFF"/>
          <w:lang w:val="en-CA"/>
          <w:rPrChange w:id="128" w:author="Chakma, Amit" w:date="2021-07-14T12:16:00Z">
            <w:rPr>
              <w:rFonts w:ascii="Times Roman" w:eastAsia="Times Roman" w:hAnsi="Times Roman" w:cs="Times Roman"/>
              <w:shd w:val="clear" w:color="auto" w:fill="FFFFFF"/>
            </w:rPr>
          </w:rPrChange>
        </w:rPr>
      </w:pPr>
    </w:p>
    <w:p w:rsidR="004662A0" w:rsidRPr="00A3582D" w:rsidRDefault="003E4448">
      <w:pPr>
        <w:pStyle w:val="Default"/>
        <w:spacing w:before="0"/>
        <w:rPr>
          <w:rFonts w:ascii="Times Roman" w:eastAsia="Times Roman" w:hAnsi="Times Roman" w:cs="Times Roman"/>
          <w:shd w:val="clear" w:color="auto" w:fill="FFFFFF"/>
          <w:lang w:val="en-CA"/>
          <w:rPrChange w:id="129" w:author="Chakma, Amit" w:date="2021-07-14T12:16:00Z">
            <w:rPr>
              <w:rFonts w:ascii="Times Roman" w:eastAsia="Times Roman" w:hAnsi="Times Roman" w:cs="Times Roman"/>
              <w:shd w:val="clear" w:color="auto" w:fill="FFFFFF"/>
            </w:rPr>
          </w:rPrChange>
        </w:rPr>
      </w:pPr>
      <w:r>
        <w:rPr>
          <w:rFonts w:ascii="Arial" w:hAnsi="Arial"/>
          <w:shd w:val="clear" w:color="auto" w:fill="FFFFFF"/>
          <w:lang w:val="en-US"/>
        </w:rPr>
        <w:t xml:space="preserve">Hardware interface layer provides classes that represent devices and interfaces. We have our </w:t>
      </w:r>
      <w:proofErr w:type="gramStart"/>
      <w:r>
        <w:rPr>
          <w:rFonts w:ascii="Arial" w:hAnsi="Arial"/>
          <w:shd w:val="clear" w:color="auto" w:fill="FFFFFF"/>
          <w:lang w:val="en-US"/>
        </w:rPr>
        <w:t>memory ,</w:t>
      </w:r>
      <w:proofErr w:type="gramEnd"/>
      <w:r>
        <w:rPr>
          <w:rFonts w:ascii="Arial" w:hAnsi="Arial"/>
          <w:shd w:val="clear" w:color="auto" w:fill="FFFFFF"/>
          <w:lang w:val="en-US"/>
        </w:rPr>
        <w:t xml:space="preserve"> CPU , peripheral devices , sensors , controller and </w:t>
      </w:r>
      <w:proofErr w:type="spellStart"/>
      <w:r>
        <w:rPr>
          <w:rFonts w:ascii="Arial" w:hAnsi="Arial"/>
          <w:shd w:val="clear" w:color="auto" w:fill="FFFFFF"/>
          <w:lang w:val="en-US"/>
        </w:rPr>
        <w:t>ethernet</w:t>
      </w:r>
      <w:proofErr w:type="spellEnd"/>
      <w:r>
        <w:rPr>
          <w:rFonts w:ascii="Arial" w:hAnsi="Arial"/>
          <w:shd w:val="clear" w:color="auto" w:fill="FFFFFF"/>
          <w:lang w:val="en-US"/>
        </w:rPr>
        <w:t xml:space="preserve"> interface.</w:t>
      </w:r>
      <w:r w:rsidRPr="00A3582D">
        <w:rPr>
          <w:rFonts w:ascii="Arial" w:hAnsi="Arial"/>
          <w:shd w:val="clear" w:color="auto" w:fill="FFFFFF"/>
          <w:lang w:val="en-CA"/>
          <w:rPrChange w:id="130" w:author="Chakma, Amit" w:date="2021-07-14T12:16:00Z">
            <w:rPr>
              <w:rFonts w:ascii="Arial" w:hAnsi="Arial"/>
              <w:shd w:val="clear" w:color="auto" w:fill="FFFFFF"/>
            </w:rPr>
          </w:rPrChange>
        </w:rPr>
        <w:t> </w:t>
      </w:r>
    </w:p>
    <w:p w:rsidR="004662A0" w:rsidRPr="00A3582D" w:rsidRDefault="004662A0">
      <w:pPr>
        <w:pStyle w:val="Default"/>
        <w:spacing w:before="0"/>
        <w:rPr>
          <w:rFonts w:ascii="Times Roman" w:eastAsia="Times Roman" w:hAnsi="Times Roman" w:cs="Times Roman"/>
          <w:shd w:val="clear" w:color="auto" w:fill="FFFFFF"/>
          <w:lang w:val="en-CA"/>
          <w:rPrChange w:id="131" w:author="Chakma, Amit" w:date="2021-07-14T12:16:00Z">
            <w:rPr>
              <w:rFonts w:ascii="Times Roman" w:eastAsia="Times Roman" w:hAnsi="Times Roman" w:cs="Times Roman"/>
              <w:shd w:val="clear" w:color="auto" w:fill="FFFFFF"/>
            </w:rPr>
          </w:rPrChange>
        </w:rPr>
      </w:pPr>
    </w:p>
    <w:p w:rsidR="004662A0" w:rsidRPr="00A3582D" w:rsidRDefault="003E4448">
      <w:pPr>
        <w:pStyle w:val="Default"/>
        <w:spacing w:before="0"/>
        <w:rPr>
          <w:rFonts w:ascii="Times Roman" w:eastAsia="Times Roman" w:hAnsi="Times Roman" w:cs="Times Roman"/>
          <w:shd w:val="clear" w:color="auto" w:fill="FFFFFF"/>
          <w:lang w:val="en-CA"/>
          <w:rPrChange w:id="132" w:author="Chakma, Amit" w:date="2021-07-14T12:16:00Z">
            <w:rPr>
              <w:rFonts w:ascii="Times Roman" w:eastAsia="Times Roman" w:hAnsi="Times Roman" w:cs="Times Roman"/>
              <w:shd w:val="clear" w:color="auto" w:fill="FFFFFF"/>
            </w:rPr>
          </w:rPrChange>
        </w:rPr>
      </w:pPr>
      <w:r>
        <w:rPr>
          <w:rFonts w:ascii="Arial" w:hAnsi="Arial"/>
          <w:shd w:val="clear" w:color="auto" w:fill="FFFFFF"/>
          <w:lang w:val="en-US"/>
        </w:rPr>
        <w:t xml:space="preserve">Software interface layer provides the classes to manage threads and memory and other system services. Here we have </w:t>
      </w:r>
      <w:proofErr w:type="gramStart"/>
      <w:r>
        <w:rPr>
          <w:rFonts w:ascii="Arial" w:hAnsi="Arial"/>
          <w:shd w:val="clear" w:color="auto" w:fill="FFFFFF"/>
          <w:lang w:val="en-US"/>
        </w:rPr>
        <w:t>firmware ,</w:t>
      </w:r>
      <w:proofErr w:type="gramEnd"/>
      <w:r>
        <w:rPr>
          <w:rFonts w:ascii="Arial" w:hAnsi="Arial"/>
          <w:shd w:val="clear" w:color="auto" w:fill="FFFFFF"/>
          <w:lang w:val="en-US"/>
        </w:rPr>
        <w:t xml:space="preserve"> AI</w:t>
      </w:r>
      <w:r w:rsidRPr="00A3582D">
        <w:rPr>
          <w:rFonts w:ascii="Arial" w:hAnsi="Arial"/>
          <w:shd w:val="clear" w:color="auto" w:fill="FFFFFF"/>
          <w:lang w:val="en-CA"/>
          <w:rPrChange w:id="133" w:author="Chakma, Amit" w:date="2021-07-14T12:16:00Z">
            <w:rPr>
              <w:rFonts w:ascii="Arial" w:hAnsi="Arial"/>
              <w:shd w:val="clear" w:color="auto" w:fill="FFFFFF"/>
            </w:rPr>
          </w:rPrChange>
        </w:rPr>
        <w:t xml:space="preserve">  </w:t>
      </w:r>
      <w:r>
        <w:rPr>
          <w:rFonts w:ascii="Arial" w:hAnsi="Arial"/>
          <w:shd w:val="clear" w:color="auto" w:fill="FFFFFF"/>
          <w:lang w:val="en-US"/>
        </w:rPr>
        <w:t>and algorithms which will provide instructions for our hardware devices.</w:t>
      </w:r>
    </w:p>
    <w:p w:rsidR="004662A0" w:rsidRPr="00A3582D" w:rsidRDefault="004662A0">
      <w:pPr>
        <w:pStyle w:val="Default"/>
        <w:spacing w:before="0" w:line="240" w:lineRule="auto"/>
        <w:rPr>
          <w:rFonts w:ascii="Times Roman" w:eastAsia="Times Roman" w:hAnsi="Times Roman" w:cs="Times Roman"/>
          <w:shd w:val="clear" w:color="auto" w:fill="FFFFFF"/>
          <w:lang w:val="en-CA"/>
          <w:rPrChange w:id="134" w:author="Chakma, Amit" w:date="2021-07-14T12:16:00Z">
            <w:rPr>
              <w:rFonts w:ascii="Times Roman" w:eastAsia="Times Roman" w:hAnsi="Times Roman" w:cs="Times Roman"/>
              <w:shd w:val="clear" w:color="auto" w:fill="FFFFFF"/>
            </w:rPr>
          </w:rPrChange>
        </w:rPr>
      </w:pPr>
    </w:p>
    <w:p w:rsidR="004662A0" w:rsidRPr="00A3582D" w:rsidRDefault="004662A0">
      <w:pPr>
        <w:pStyle w:val="Default"/>
        <w:spacing w:before="0" w:line="240" w:lineRule="auto"/>
        <w:rPr>
          <w:rFonts w:ascii="Times Roman" w:eastAsia="Times Roman" w:hAnsi="Times Roman" w:cs="Times Roman"/>
          <w:shd w:val="clear" w:color="auto" w:fill="FFFFFF"/>
          <w:lang w:val="en-CA"/>
          <w:rPrChange w:id="135" w:author="Chakma, Amit" w:date="2021-07-14T12:16:00Z">
            <w:rPr>
              <w:rFonts w:ascii="Times Roman" w:eastAsia="Times Roman" w:hAnsi="Times Roman" w:cs="Times Roman"/>
              <w:shd w:val="clear" w:color="auto" w:fill="FFFFFF"/>
            </w:rPr>
          </w:rPrChange>
        </w:rPr>
      </w:pPr>
    </w:p>
    <w:p w:rsidR="004662A0" w:rsidRPr="00A3582D" w:rsidRDefault="004662A0">
      <w:pPr>
        <w:pStyle w:val="Default"/>
        <w:spacing w:before="0" w:line="240" w:lineRule="auto"/>
        <w:rPr>
          <w:rFonts w:ascii="Times Roman" w:eastAsia="Times Roman" w:hAnsi="Times Roman" w:cs="Times Roman"/>
          <w:shd w:val="clear" w:color="auto" w:fill="FFFFFF"/>
          <w:lang w:val="en-CA"/>
          <w:rPrChange w:id="136" w:author="Chakma, Amit" w:date="2021-07-14T12:16:00Z">
            <w:rPr>
              <w:rFonts w:ascii="Times Roman" w:eastAsia="Times Roman" w:hAnsi="Times Roman" w:cs="Times Roman"/>
              <w:shd w:val="clear" w:color="auto" w:fill="FFFFFF"/>
            </w:rPr>
          </w:rPrChange>
        </w:rPr>
      </w:pPr>
    </w:p>
    <w:p w:rsidR="004662A0" w:rsidRPr="00A3582D" w:rsidRDefault="004662A0">
      <w:pPr>
        <w:pStyle w:val="Default"/>
        <w:spacing w:before="0" w:line="240" w:lineRule="auto"/>
        <w:rPr>
          <w:rFonts w:ascii="Times Roman" w:eastAsia="Times Roman" w:hAnsi="Times Roman" w:cs="Times Roman"/>
          <w:shd w:val="clear" w:color="auto" w:fill="FFFFFF"/>
          <w:lang w:val="en-CA"/>
          <w:rPrChange w:id="137" w:author="Chakma, Amit" w:date="2021-07-14T12:16:00Z">
            <w:rPr>
              <w:rFonts w:ascii="Times Roman" w:eastAsia="Times Roman" w:hAnsi="Times Roman" w:cs="Times Roman"/>
              <w:shd w:val="clear" w:color="auto" w:fill="FFFFFF"/>
            </w:rPr>
          </w:rPrChange>
        </w:rPr>
      </w:pPr>
    </w:p>
    <w:p w:rsidR="004662A0" w:rsidRDefault="004662A0">
      <w:pPr>
        <w:pStyle w:val="Body"/>
        <w:spacing w:line="288" w:lineRule="auto"/>
        <w:rPr>
          <w:rFonts w:ascii="Arial" w:eastAsia="Arial" w:hAnsi="Arial" w:cs="Arial"/>
          <w:b/>
          <w:bCs/>
          <w:sz w:val="24"/>
          <w:szCs w:val="24"/>
        </w:rPr>
      </w:pPr>
    </w:p>
    <w:p w:rsidR="004662A0" w:rsidRDefault="004662A0">
      <w:pPr>
        <w:pStyle w:val="Body"/>
        <w:spacing w:line="288" w:lineRule="auto"/>
        <w:rPr>
          <w:rFonts w:ascii="Arial" w:eastAsia="Arial" w:hAnsi="Arial" w:cs="Arial"/>
          <w:b/>
          <w:bCs/>
          <w:sz w:val="24"/>
          <w:szCs w:val="24"/>
        </w:rPr>
      </w:pPr>
    </w:p>
    <w:p w:rsidR="004662A0" w:rsidRDefault="004662A0">
      <w:pPr>
        <w:pStyle w:val="Body"/>
        <w:spacing w:line="288" w:lineRule="auto"/>
        <w:rPr>
          <w:ins w:id="138" w:author="Amit Chakma" w:date="2021-07-13T09:09:00Z"/>
          <w:rFonts w:ascii="Arial" w:eastAsia="Arial" w:hAnsi="Arial" w:cs="Arial"/>
          <w:b/>
          <w:bCs/>
          <w:sz w:val="24"/>
          <w:szCs w:val="24"/>
        </w:rPr>
      </w:pPr>
    </w:p>
    <w:p w:rsidR="004662A0" w:rsidRDefault="000573A4">
      <w:pPr>
        <w:pStyle w:val="Body"/>
        <w:spacing w:line="288" w:lineRule="auto"/>
      </w:pPr>
      <w:bookmarkStart w:id="139" w:name="_GoBack"/>
      <w:r>
        <w:rPr>
          <w:noProof/>
        </w:rPr>
        <w:lastRenderedPageBreak/>
        <w:drawing>
          <wp:anchor distT="152400" distB="152400" distL="152400" distR="152400" simplePos="0" relativeHeight="251660288" behindDoc="0" locked="0" layoutInCell="1" allowOverlap="1" wp14:anchorId="31BCD19D" wp14:editId="33C239B8">
            <wp:simplePos x="0" y="0"/>
            <wp:positionH relativeFrom="page">
              <wp:posOffset>725805</wp:posOffset>
            </wp:positionH>
            <wp:positionV relativeFrom="page">
              <wp:posOffset>1101725</wp:posOffset>
            </wp:positionV>
            <wp:extent cx="5943600" cy="5226950"/>
            <wp:effectExtent l="0" t="0" r="0" b="0"/>
            <wp:wrapTopAndBottom distT="152400" distB="152400"/>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5">
                      <a:extLst/>
                    </a:blip>
                    <a:stretch>
                      <a:fillRect/>
                    </a:stretch>
                  </pic:blipFill>
                  <pic:spPr>
                    <a:xfrm>
                      <a:off x="0" y="0"/>
                      <a:ext cx="5943600" cy="5226950"/>
                    </a:xfrm>
                    <a:prstGeom prst="rect">
                      <a:avLst/>
                    </a:prstGeom>
                    <a:ln w="12700" cap="flat">
                      <a:noFill/>
                      <a:miter lim="400000"/>
                    </a:ln>
                    <a:effectLst/>
                  </pic:spPr>
                </pic:pic>
              </a:graphicData>
            </a:graphic>
          </wp:anchor>
        </w:drawing>
      </w:r>
      <w:bookmarkEnd w:id="139"/>
      <w:ins w:id="140" w:author="Amit Chakma" w:date="2021-07-13T09:09:00Z">
        <w:r w:rsidR="003E4448">
          <w:rPr>
            <w:rFonts w:ascii="Arial" w:hAnsi="Arial"/>
            <w:sz w:val="24"/>
            <w:szCs w:val="24"/>
          </w:rPr>
          <w:t xml:space="preserve">Fig. </w:t>
        </w:r>
        <w:r w:rsidR="003E4448">
          <w:rPr>
            <w:rFonts w:ascii="Arial" w:hAnsi="Arial"/>
            <w:sz w:val="24"/>
            <w:szCs w:val="24"/>
            <w:lang w:val="en-US"/>
          </w:rPr>
          <w:t>8</w:t>
        </w:r>
        <w:r w:rsidR="003E4448">
          <w:rPr>
            <w:rFonts w:ascii="Arial" w:hAnsi="Arial"/>
            <w:sz w:val="24"/>
            <w:szCs w:val="24"/>
          </w:rPr>
          <w:t xml:space="preserve">. </w:t>
        </w:r>
        <w:r w:rsidR="003E4448">
          <w:rPr>
            <w:rFonts w:ascii="Arial" w:hAnsi="Arial"/>
            <w:sz w:val="24"/>
            <w:szCs w:val="24"/>
            <w:lang w:val="en-US"/>
          </w:rPr>
          <w:t>Syste</w:t>
        </w:r>
        <w:r w:rsidR="003E4448">
          <w:rPr>
            <w:rFonts w:ascii="Arial" w:hAnsi="Arial"/>
            <w:sz w:val="24"/>
            <w:szCs w:val="24"/>
            <w:lang w:val="en-US"/>
          </w:rPr>
          <w:t xml:space="preserve">m Architecture </w:t>
        </w:r>
      </w:ins>
    </w:p>
    <w:sectPr w:rsidR="004662A0">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448" w:rsidRDefault="003E4448">
      <w:r>
        <w:separator/>
      </w:r>
    </w:p>
  </w:endnote>
  <w:endnote w:type="continuationSeparator" w:id="0">
    <w:p w:rsidR="003E4448" w:rsidRDefault="003E4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AFF" w:usb1="4000ACFF" w:usb2="00000001" w:usb3="00000000" w:csb0="000001FF"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2A0" w:rsidRDefault="003E4448">
    <w:pPr>
      <w:pStyle w:val="Kopfzeile"/>
      <w:jc w:val="right"/>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448" w:rsidRDefault="003E4448">
      <w:r>
        <w:separator/>
      </w:r>
    </w:p>
  </w:footnote>
  <w:footnote w:type="continuationSeparator" w:id="0">
    <w:p w:rsidR="003E4448" w:rsidRDefault="003E44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2A0" w:rsidRDefault="003E4448">
    <w:pPr>
      <w:pStyle w:val="Kopfzeile"/>
      <w:jc w:val="right"/>
    </w:pPr>
    <w:r>
      <w:tab/>
    </w:r>
    <w:r>
      <w:tab/>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kma, Amit">
    <w15:presenceInfo w15:providerId="None" w15:userId="Chakma, Am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isplayBackgroundShape/>
  <w:activeWritingStyle w:appName="MSWord" w:lang="de-DE" w:vendorID="64" w:dllVersion="131078" w:nlCheck="1" w:checkStyle="0"/>
  <w:activeWritingStyle w:appName="MSWord" w:lang="en-US" w:vendorID="64" w:dllVersion="131078" w:nlCheck="1" w:checkStyle="0"/>
  <w:activeWritingStyle w:appName="MSWord" w:lang="en-CA" w:vendorID="64" w:dllVersion="131078" w:nlCheck="1" w:checkStyle="0"/>
  <w:activeWritingStyle w:appName="MSWord" w:lang="it-IT"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A0"/>
    <w:rsid w:val="000573A4"/>
    <w:rsid w:val="003E4448"/>
    <w:rsid w:val="004662A0"/>
    <w:rsid w:val="00A3582D"/>
    <w:rsid w:val="00D44B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1A24"/>
  <w15:docId w15:val="{0A62EEC2-CB88-4CCE-B7E0-FEC77FCB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fzeile">
    <w:name w:val="header"/>
    <w:pPr>
      <w:tabs>
        <w:tab w:val="center" w:pos="4680"/>
        <w:tab w:val="right" w:pos="9360"/>
      </w:tabs>
    </w:pPr>
    <w:rPr>
      <w:rFonts w:ascii="Calibri" w:hAnsi="Calibri" w:cs="Arial Unicode MS"/>
      <w:color w:val="000000"/>
      <w:sz w:val="22"/>
      <w:szCs w:val="22"/>
      <w:u w:color="000000"/>
      <w:lang w:val="en-US"/>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5FB42-7EEB-4375-9FB6-5AA004674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1227</Words>
  <Characters>6995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Hochschule Hamm-Lippstadt</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Chakma, Amit</dc:creator>
  <cp:lastModifiedBy>Chakma, Amit</cp:lastModifiedBy>
  <cp:revision>2</cp:revision>
  <dcterms:created xsi:type="dcterms:W3CDTF">2021-07-14T10:35:00Z</dcterms:created>
  <dcterms:modified xsi:type="dcterms:W3CDTF">2021-07-14T10:35:00Z</dcterms:modified>
</cp:coreProperties>
</file>
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ECEF52F"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04A0BECE"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25C4A4D4" w14:textId="77777777" w:rsidR="00D7522C" w:rsidRDefault="00D7522C" w:rsidP="003B4E04">
      <w:pPr>
        <w:pStyle w:val="Author"/>
        <w:spacing w:before="5pt" w:beforeAutospacing="1" w:after="5pt" w:afterAutospacing="1" w:line="6pt" w:lineRule="auto"/>
        <w:rPr>
          <w:sz w:val="16"/>
          <w:szCs w:val="16"/>
        </w:rPr>
      </w:pPr>
    </w:p>
    <w:p w14:paraId="03F4112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542476D"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1ABB0707"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40956A3"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454D5C71"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43E041DA"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D4B2A21"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79BF6FA"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55E9722" w14:textId="5D74CED8"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28D8C3AD" w14:textId="04A3CD60" w:rsidR="009303D9" w:rsidRPr="00D632BE" w:rsidRDefault="009303D9" w:rsidP="006B6B66">
      <w:pPr>
        <w:pStyle w:val="Heading1"/>
      </w:pPr>
      <w:r w:rsidRPr="00D632BE">
        <w:t>Introduction (</w:t>
      </w:r>
      <w:r w:rsidR="005B0344" w:rsidRPr="00EA506F">
        <w:rPr>
          <w:rFonts w:eastAsia="MS Mincho"/>
          <w:i/>
        </w:rPr>
        <w:t>Heading 1</w:t>
      </w:r>
      <w:r w:rsidRPr="00D632BE">
        <w:t>)</w:t>
      </w:r>
    </w:p>
    <w:p w14:paraId="1ED792E6" w14:textId="5E84924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4F2B4D3B" w14:textId="77777777" w:rsidR="009303D9" w:rsidRPr="006B6B66" w:rsidRDefault="009303D9" w:rsidP="006B6B66">
      <w:pPr>
        <w:pStyle w:val="Heading1"/>
      </w:pPr>
      <w:r w:rsidRPr="006B6B66">
        <w:t>Ease of Use</w:t>
      </w:r>
    </w:p>
    <w:p w14:paraId="4B3EBBCE" w14:textId="77777777" w:rsidR="009303D9" w:rsidRDefault="009303D9" w:rsidP="00ED0149">
      <w:pPr>
        <w:pStyle w:val="Heading2"/>
      </w:pPr>
      <w:r>
        <w:t xml:space="preserve">Selecting a </w:t>
      </w:r>
      <w:r w:rsidRPr="00F271DE">
        <w:t>Template</w:t>
      </w:r>
      <w:r>
        <w:t xml:space="preserve"> (Heading 2)</w:t>
      </w:r>
    </w:p>
    <w:p w14:paraId="40B7B2D7" w14:textId="5B1B328F"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254B640" w14:textId="680852BC" w:rsidR="009303D9" w:rsidRPr="005B520E" w:rsidRDefault="009303D9" w:rsidP="00ED0149">
      <w:pPr>
        <w:pStyle w:val="Heading2"/>
      </w:pPr>
      <w:r w:rsidRPr="005B520E">
        <w:t>Maintaining the Integrity of the Specifications</w:t>
      </w:r>
    </w:p>
    <w:p w14:paraId="66E08E6A" w14:textId="7CC95E99" w:rsidR="009303D9"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543F0B17" w14:textId="119966C5" w:rsidR="000A1967" w:rsidRDefault="000A1967" w:rsidP="00E7596C">
      <w:pPr>
        <w:pStyle w:val="BodyText"/>
      </w:pPr>
    </w:p>
    <w:p w14:paraId="45085F3E" w14:textId="6D3AB8E5" w:rsidR="000A1967" w:rsidRDefault="000A1967" w:rsidP="00E7596C">
      <w:pPr>
        <w:pStyle w:val="BodyText"/>
      </w:pPr>
    </w:p>
    <w:p w14:paraId="00D40E33" w14:textId="6231684F" w:rsidR="000A1967" w:rsidRDefault="000A1967" w:rsidP="00E7596C">
      <w:pPr>
        <w:pStyle w:val="BodyText"/>
      </w:pPr>
    </w:p>
    <w:p w14:paraId="1C7B77DE" w14:textId="47B2446F" w:rsidR="000A1967" w:rsidRDefault="000A1967" w:rsidP="00E7596C">
      <w:pPr>
        <w:pStyle w:val="BodyText"/>
      </w:pPr>
    </w:p>
    <w:p w14:paraId="1CF8266D" w14:textId="76E6DDBD" w:rsidR="000A1967" w:rsidRDefault="000A1967" w:rsidP="00E7596C">
      <w:pPr>
        <w:pStyle w:val="BodyText"/>
      </w:pPr>
    </w:p>
    <w:p w14:paraId="11D59A11" w14:textId="4A844223" w:rsidR="000A1967" w:rsidRDefault="000A1967" w:rsidP="00E7596C">
      <w:pPr>
        <w:pStyle w:val="BodyText"/>
      </w:pPr>
    </w:p>
    <w:p w14:paraId="4EEA08E3" w14:textId="0363D3F2" w:rsidR="000A1967" w:rsidRDefault="000A1967" w:rsidP="00E7596C">
      <w:pPr>
        <w:pStyle w:val="BodyText"/>
      </w:pPr>
    </w:p>
    <w:p w14:paraId="27C69879" w14:textId="08D41E38" w:rsidR="000A1967" w:rsidRDefault="000A1967" w:rsidP="00E7596C">
      <w:pPr>
        <w:pStyle w:val="BodyText"/>
      </w:pPr>
    </w:p>
    <w:p w14:paraId="4C981007" w14:textId="00ABB38A" w:rsidR="000A1967" w:rsidRDefault="000A1967" w:rsidP="00E7596C">
      <w:pPr>
        <w:pStyle w:val="BodyText"/>
      </w:pPr>
    </w:p>
    <w:p w14:paraId="56136430" w14:textId="40F761FA" w:rsidR="000A1967" w:rsidRDefault="000A1967" w:rsidP="00E7596C">
      <w:pPr>
        <w:pStyle w:val="BodyText"/>
      </w:pPr>
    </w:p>
    <w:p w14:paraId="6D767F45" w14:textId="75FD76E5" w:rsidR="000A1967" w:rsidRDefault="000A1967" w:rsidP="00E7596C">
      <w:pPr>
        <w:pStyle w:val="BodyText"/>
      </w:pPr>
    </w:p>
    <w:p w14:paraId="17C720B6" w14:textId="4D3EA0C9" w:rsidR="000A1967" w:rsidRDefault="000A1967" w:rsidP="00E7596C">
      <w:pPr>
        <w:pStyle w:val="BodyText"/>
      </w:pPr>
    </w:p>
    <w:p w14:paraId="76AB2179" w14:textId="1E3012B9" w:rsidR="000A1967" w:rsidRDefault="000A1967" w:rsidP="00E7596C">
      <w:pPr>
        <w:pStyle w:val="BodyText"/>
      </w:pPr>
    </w:p>
    <w:p w14:paraId="354B0F1C" w14:textId="1B8F7F17" w:rsidR="000A1967" w:rsidRDefault="000A1967" w:rsidP="00E7596C">
      <w:pPr>
        <w:pStyle w:val="BodyText"/>
      </w:pPr>
    </w:p>
    <w:p w14:paraId="6B0B47A1" w14:textId="2AC7E71F" w:rsidR="000A1967" w:rsidRDefault="000A1967" w:rsidP="00E7596C">
      <w:pPr>
        <w:pStyle w:val="BodyText"/>
      </w:pPr>
    </w:p>
    <w:p w14:paraId="51FA5F03" w14:textId="0D1BCC43" w:rsidR="000A1967" w:rsidRDefault="000A1967" w:rsidP="00E7596C">
      <w:pPr>
        <w:pStyle w:val="BodyText"/>
      </w:pPr>
    </w:p>
    <w:p w14:paraId="7E77D577" w14:textId="56454019" w:rsidR="000A1967" w:rsidRDefault="000A1967" w:rsidP="00E7596C">
      <w:pPr>
        <w:pStyle w:val="BodyText"/>
      </w:pPr>
    </w:p>
    <w:p w14:paraId="39B8E150" w14:textId="04A898ED" w:rsidR="000A1967" w:rsidRDefault="000A1967" w:rsidP="00E7596C">
      <w:pPr>
        <w:pStyle w:val="BodyText"/>
      </w:pPr>
    </w:p>
    <w:p w14:paraId="52FF6DED" w14:textId="2C28EEEC" w:rsidR="000A1967" w:rsidRDefault="000A1967" w:rsidP="00E7596C">
      <w:pPr>
        <w:pStyle w:val="BodyText"/>
      </w:pPr>
    </w:p>
    <w:p w14:paraId="396294B3" w14:textId="15EF5D03" w:rsidR="000A1967" w:rsidRDefault="000A1967" w:rsidP="00E7596C">
      <w:pPr>
        <w:pStyle w:val="BodyText"/>
      </w:pPr>
    </w:p>
    <w:p w14:paraId="1AD00898" w14:textId="39E67427" w:rsidR="000A1967" w:rsidRDefault="000A1967" w:rsidP="00E7596C">
      <w:pPr>
        <w:pStyle w:val="BodyText"/>
      </w:pPr>
    </w:p>
    <w:p w14:paraId="5902DA34" w14:textId="5D79D528" w:rsidR="000A1967" w:rsidRDefault="000A1967" w:rsidP="00E7596C">
      <w:pPr>
        <w:pStyle w:val="BodyText"/>
      </w:pPr>
    </w:p>
    <w:p w14:paraId="25F33853" w14:textId="7EC484FE" w:rsidR="000A1967" w:rsidRDefault="000A1967" w:rsidP="00E7596C">
      <w:pPr>
        <w:pStyle w:val="BodyText"/>
      </w:pPr>
    </w:p>
    <w:p w14:paraId="542EF0FE" w14:textId="27E02FB2" w:rsidR="000A1967" w:rsidRDefault="000A1967" w:rsidP="00E7596C">
      <w:pPr>
        <w:pStyle w:val="BodyText"/>
      </w:pPr>
    </w:p>
    <w:p w14:paraId="5E9276F6" w14:textId="33EA9728" w:rsidR="000A1967" w:rsidRDefault="000A1967" w:rsidP="00E7596C">
      <w:pPr>
        <w:pStyle w:val="BodyText"/>
      </w:pPr>
    </w:p>
    <w:p w14:paraId="6FA22414" w14:textId="77777777" w:rsidR="000A1967" w:rsidRPr="005B520E" w:rsidRDefault="000A1967" w:rsidP="00E7596C">
      <w:pPr>
        <w:pStyle w:val="BodyText"/>
      </w:pPr>
    </w:p>
    <w:p w14:paraId="4FC45831" w14:textId="7AFC3B0F" w:rsidR="009303D9" w:rsidRDefault="001C567D" w:rsidP="006B6B66">
      <w:pPr>
        <w:pStyle w:val="Heading1"/>
      </w:pPr>
      <w:r>
        <w:lastRenderedPageBreak/>
        <w:t>Design</w:t>
      </w:r>
    </w:p>
    <w:p w14:paraId="51F3CF27" w14:textId="42D48B99" w:rsidR="009303D9" w:rsidRDefault="001C567D" w:rsidP="00ED0149">
      <w:pPr>
        <w:pStyle w:val="Heading2"/>
      </w:pPr>
      <w:r>
        <w:t>Idea and Concept</w:t>
      </w:r>
    </w:p>
    <w:p w14:paraId="7506B4EE" w14:textId="072C1819" w:rsidR="00BB305B" w:rsidRDefault="00BB305B" w:rsidP="008A3E06">
      <w:pPr>
        <w:pStyle w:val="BodyText"/>
        <w:rPr>
          <w:lang w:val="en-US"/>
        </w:rPr>
      </w:pPr>
      <w:r w:rsidRPr="00BB305B">
        <w:rPr>
          <w:lang w:val="en-US"/>
        </w:rPr>
        <w:t xml:space="preserve">The methodology design used </w:t>
      </w:r>
      <w:r>
        <w:rPr>
          <w:lang w:val="en-US"/>
        </w:rPr>
        <w:t>for our rescue</w:t>
      </w:r>
      <w:r w:rsidRPr="00BB305B">
        <w:rPr>
          <w:lang w:val="en-US"/>
        </w:rPr>
        <w:t xml:space="preserve"> robot implemented a sequential design where all the fields are interrelated, because some modifications in one stage can modify decisions in other stages, and this interrelation can provide some problems with a simple solution.</w:t>
      </w:r>
    </w:p>
    <w:p w14:paraId="3211DBAA" w14:textId="3DD1ECB5" w:rsidR="00BB305B" w:rsidRPr="000A1967" w:rsidRDefault="00BB305B" w:rsidP="00BB305B">
      <w:pPr>
        <w:pStyle w:val="BodyText"/>
        <w:numPr>
          <w:ilvl w:val="0"/>
          <w:numId w:val="25"/>
        </w:numPr>
        <w:rPr>
          <w:b/>
          <w:bCs/>
          <w:lang w:val="en-US"/>
        </w:rPr>
      </w:pPr>
      <w:r w:rsidRPr="00BB305B">
        <w:rPr>
          <w:lang w:val="en-US"/>
        </w:rPr>
        <w:t xml:space="preserve">  </w:t>
      </w:r>
      <w:r w:rsidRPr="000A1967">
        <w:rPr>
          <w:b/>
          <w:bCs/>
          <w:lang w:val="en-US"/>
        </w:rPr>
        <w:t>Mechanical Design</w:t>
      </w:r>
    </w:p>
    <w:p w14:paraId="1F321999" w14:textId="61E754A9" w:rsidR="00BB305B" w:rsidRDefault="00BB305B" w:rsidP="00BB305B">
      <w:pPr>
        <w:pStyle w:val="BodyText"/>
        <w:rPr>
          <w:lang w:val="en-US"/>
        </w:rPr>
      </w:pPr>
      <w:r w:rsidRPr="00BB305B">
        <w:rPr>
          <w:lang w:val="en-US"/>
        </w:rPr>
        <w:t xml:space="preserve"> The first step in the process is the mechanical design. The goal of this step is to define all the features for the </w:t>
      </w:r>
      <w:r>
        <w:rPr>
          <w:lang w:val="en-US"/>
        </w:rPr>
        <w:t>movement of the</w:t>
      </w:r>
      <w:r w:rsidRPr="00BB305B">
        <w:rPr>
          <w:lang w:val="en-US"/>
        </w:rPr>
        <w:t xml:space="preserve"> robot. These features can be obtained by answering the following questions: Which surface types will the robot </w:t>
      </w:r>
      <w:r>
        <w:rPr>
          <w:lang w:val="en-US"/>
        </w:rPr>
        <w:t>move</w:t>
      </w:r>
      <w:r w:rsidRPr="00BB305B">
        <w:rPr>
          <w:lang w:val="en-US"/>
        </w:rPr>
        <w:t xml:space="preserve"> on? </w:t>
      </w:r>
      <w:r>
        <w:rPr>
          <w:lang w:val="en-US"/>
        </w:rPr>
        <w:t xml:space="preserve"> </w:t>
      </w:r>
      <w:r w:rsidRPr="00BB305B">
        <w:rPr>
          <w:lang w:val="en-US"/>
        </w:rPr>
        <w:t>How much weight will the robot be capable of carrying?</w:t>
      </w:r>
      <w:r>
        <w:rPr>
          <w:lang w:val="en-US"/>
        </w:rPr>
        <w:t xml:space="preserve"> </w:t>
      </w:r>
      <w:r w:rsidRPr="00BB305B">
        <w:rPr>
          <w:lang w:val="en-US"/>
        </w:rPr>
        <w:t>Wha</w:t>
      </w:r>
      <w:r>
        <w:rPr>
          <w:lang w:val="en-US"/>
        </w:rPr>
        <w:t xml:space="preserve">t </w:t>
      </w:r>
      <w:r w:rsidRPr="00BB305B">
        <w:rPr>
          <w:lang w:val="en-US"/>
        </w:rPr>
        <w:t>form will the robot have? How will the robot carry out transmission of motion? Which type of motor will the robot use for motion? The information obtained with these questions is necessary to have a clear goal, while keeping the objectives that we want to achieve.</w:t>
      </w:r>
    </w:p>
    <w:p w14:paraId="6B6D17CE" w14:textId="77777777" w:rsidR="00BB305B" w:rsidRPr="000A1967" w:rsidRDefault="00BB305B" w:rsidP="00BB305B">
      <w:pPr>
        <w:pStyle w:val="BodyText"/>
        <w:numPr>
          <w:ilvl w:val="0"/>
          <w:numId w:val="25"/>
        </w:numPr>
        <w:rPr>
          <w:b/>
          <w:bCs/>
          <w:lang w:val="en-US"/>
        </w:rPr>
      </w:pPr>
      <w:r w:rsidRPr="00BB305B">
        <w:rPr>
          <w:lang w:val="en-US"/>
        </w:rPr>
        <w:t xml:space="preserve"> </w:t>
      </w:r>
      <w:r w:rsidRPr="000A1967">
        <w:rPr>
          <w:b/>
          <w:bCs/>
          <w:lang w:val="en-US"/>
        </w:rPr>
        <w:t>Control Design</w:t>
      </w:r>
    </w:p>
    <w:p w14:paraId="7D4CD19B" w14:textId="1AA4A59C" w:rsidR="00BB305B" w:rsidRDefault="00BB305B" w:rsidP="00BB305B">
      <w:pPr>
        <w:pStyle w:val="BodyText"/>
        <w:rPr>
          <w:lang w:val="en-US"/>
        </w:rPr>
      </w:pPr>
      <w:r w:rsidRPr="00BB305B">
        <w:rPr>
          <w:lang w:val="en-US"/>
        </w:rPr>
        <w:t xml:space="preserve"> In the second step it is necessary to know how the control systems will work. For this reaso</w:t>
      </w:r>
      <w:r>
        <w:rPr>
          <w:lang w:val="en-US"/>
        </w:rPr>
        <w:t>n</w:t>
      </w:r>
      <w:r w:rsidR="005251C3">
        <w:rPr>
          <w:lang w:val="en-US"/>
        </w:rPr>
        <w:t>,</w:t>
      </w:r>
      <w:r w:rsidRPr="00BB305B">
        <w:rPr>
          <w:lang w:val="en-US"/>
        </w:rPr>
        <w:t xml:space="preserve"> it is necessary</w:t>
      </w:r>
      <w:r w:rsidR="000A1967">
        <w:rPr>
          <w:lang w:val="en-US"/>
        </w:rPr>
        <w:t>.</w:t>
      </w:r>
      <w:r w:rsidRPr="00BB305B">
        <w:rPr>
          <w:lang w:val="en-US"/>
        </w:rPr>
        <w:t xml:space="preserve"> </w:t>
      </w:r>
      <w:r w:rsidR="000A1967">
        <w:rPr>
          <w:lang w:val="en-US"/>
        </w:rPr>
        <w:t>We d</w:t>
      </w:r>
      <w:r w:rsidRPr="00BB305B">
        <w:rPr>
          <w:lang w:val="en-US"/>
        </w:rPr>
        <w:t>efine control variables, select the best sensors to measure each control variable, analy</w:t>
      </w:r>
      <w:r>
        <w:rPr>
          <w:lang w:val="en-US"/>
        </w:rPr>
        <w:t>z</w:t>
      </w:r>
      <w:r w:rsidRPr="00BB305B">
        <w:rPr>
          <w:lang w:val="en-US"/>
        </w:rPr>
        <w:t>e the variables to define the features of the controller, as well as how many inputs and outputs, (digital or analogue), the controller needs.</w:t>
      </w:r>
    </w:p>
    <w:p w14:paraId="2EB07F56" w14:textId="5730B311" w:rsidR="00BB305B" w:rsidRPr="000A1967" w:rsidRDefault="00BB305B" w:rsidP="00BB305B">
      <w:pPr>
        <w:pStyle w:val="BodyText"/>
        <w:numPr>
          <w:ilvl w:val="0"/>
          <w:numId w:val="25"/>
        </w:numPr>
        <w:rPr>
          <w:b/>
          <w:bCs/>
          <w:lang w:val="en-US"/>
        </w:rPr>
      </w:pPr>
      <w:r w:rsidRPr="00BB305B">
        <w:rPr>
          <w:lang w:val="en-US"/>
        </w:rPr>
        <w:t xml:space="preserve"> </w:t>
      </w:r>
      <w:r w:rsidRPr="000A1967">
        <w:rPr>
          <w:b/>
          <w:bCs/>
          <w:lang w:val="en-US"/>
        </w:rPr>
        <w:t xml:space="preserve">Electronic </w:t>
      </w:r>
      <w:r w:rsidR="00657949">
        <w:rPr>
          <w:b/>
          <w:bCs/>
          <w:lang w:val="en-US"/>
        </w:rPr>
        <w:t>S</w:t>
      </w:r>
      <w:r w:rsidRPr="000A1967">
        <w:rPr>
          <w:b/>
          <w:bCs/>
          <w:lang w:val="en-US"/>
        </w:rPr>
        <w:t xml:space="preserve">ystems </w:t>
      </w:r>
      <w:r w:rsidR="00657949">
        <w:rPr>
          <w:b/>
          <w:bCs/>
          <w:lang w:val="en-US"/>
        </w:rPr>
        <w:t>D</w:t>
      </w:r>
      <w:r w:rsidRPr="000A1967">
        <w:rPr>
          <w:b/>
          <w:bCs/>
          <w:lang w:val="en-US"/>
        </w:rPr>
        <w:t>esign</w:t>
      </w:r>
    </w:p>
    <w:p w14:paraId="6003CD01" w14:textId="77777777" w:rsidR="00BB305B" w:rsidRDefault="00BB305B" w:rsidP="00BB305B">
      <w:pPr>
        <w:pStyle w:val="BodyText"/>
        <w:rPr>
          <w:lang w:val="en-US"/>
        </w:rPr>
      </w:pPr>
      <w:r w:rsidRPr="00BB305B">
        <w:rPr>
          <w:lang w:val="en-US"/>
        </w:rPr>
        <w:t xml:space="preserve">This step aims to define the circuits for the robot operation, which calls for design of the following elements: signal conditioners, motors power circuits, control circuits, if the controller will be analogue, or circuits like microcontroller or microprocessor, if the circuits will be digital. </w:t>
      </w:r>
    </w:p>
    <w:p w14:paraId="0A681C01" w14:textId="2C16676B" w:rsidR="00BB305B" w:rsidRPr="000A1967" w:rsidRDefault="00BB305B" w:rsidP="00BB305B">
      <w:pPr>
        <w:pStyle w:val="BodyText"/>
        <w:numPr>
          <w:ilvl w:val="0"/>
          <w:numId w:val="25"/>
        </w:numPr>
        <w:rPr>
          <w:b/>
          <w:bCs/>
          <w:lang w:val="en-US"/>
        </w:rPr>
      </w:pPr>
      <w:r w:rsidRPr="00BB305B">
        <w:rPr>
          <w:lang w:val="en-US"/>
        </w:rPr>
        <w:t xml:space="preserve"> </w:t>
      </w:r>
      <w:r w:rsidRPr="000A1967">
        <w:rPr>
          <w:b/>
          <w:bCs/>
          <w:lang w:val="en-US"/>
        </w:rPr>
        <w:t xml:space="preserve">Electrical </w:t>
      </w:r>
      <w:r w:rsidR="00657949">
        <w:rPr>
          <w:b/>
          <w:bCs/>
          <w:lang w:val="en-US"/>
        </w:rPr>
        <w:t>D</w:t>
      </w:r>
      <w:r w:rsidRPr="000A1967">
        <w:rPr>
          <w:b/>
          <w:bCs/>
          <w:lang w:val="en-US"/>
        </w:rPr>
        <w:t>esign</w:t>
      </w:r>
    </w:p>
    <w:p w14:paraId="72864ED2" w14:textId="77777777" w:rsidR="00BB305B" w:rsidRDefault="00BB305B" w:rsidP="00BB305B">
      <w:pPr>
        <w:pStyle w:val="BodyText"/>
        <w:rPr>
          <w:lang w:val="en-US"/>
        </w:rPr>
      </w:pPr>
      <w:r w:rsidRPr="00BB305B">
        <w:rPr>
          <w:lang w:val="en-US"/>
        </w:rPr>
        <w:t xml:space="preserve"> This stage defines whether the robot will be battery-powered, or wire-powered.</w:t>
      </w:r>
      <w:r>
        <w:rPr>
          <w:lang w:val="en-US"/>
        </w:rPr>
        <w:t xml:space="preserve"> </w:t>
      </w:r>
      <w:r w:rsidRPr="00BB305B">
        <w:rPr>
          <w:lang w:val="en-US"/>
        </w:rPr>
        <w:t>With all the steps done it is possible to proceed with the final step of the design process. This final step consists of the algorithms of control.</w:t>
      </w:r>
    </w:p>
    <w:p w14:paraId="55A291AA" w14:textId="2EEDC6F9" w:rsidR="00BB305B" w:rsidRPr="000A1967" w:rsidRDefault="00BB305B" w:rsidP="00BB305B">
      <w:pPr>
        <w:pStyle w:val="BodyText"/>
        <w:numPr>
          <w:ilvl w:val="0"/>
          <w:numId w:val="25"/>
        </w:numPr>
        <w:rPr>
          <w:b/>
          <w:bCs/>
          <w:lang w:val="en-US"/>
        </w:rPr>
      </w:pPr>
      <w:r w:rsidRPr="000A1967">
        <w:rPr>
          <w:b/>
          <w:bCs/>
          <w:lang w:val="en-US"/>
        </w:rPr>
        <w:t xml:space="preserve">Algorithms of </w:t>
      </w:r>
      <w:r w:rsidR="00657949">
        <w:rPr>
          <w:b/>
          <w:bCs/>
          <w:lang w:val="en-US"/>
        </w:rPr>
        <w:t>C</w:t>
      </w:r>
      <w:r w:rsidRPr="000A1967">
        <w:rPr>
          <w:b/>
          <w:bCs/>
          <w:lang w:val="en-US"/>
        </w:rPr>
        <w:t>ontrol</w:t>
      </w:r>
    </w:p>
    <w:p w14:paraId="5BF268B8" w14:textId="72F6FF6B" w:rsidR="008A3E06" w:rsidRDefault="00BB305B" w:rsidP="00BB305B">
      <w:pPr>
        <w:pStyle w:val="BodyText"/>
        <w:rPr>
          <w:lang w:val="en-US"/>
        </w:rPr>
      </w:pPr>
      <w:r w:rsidRPr="00BB305B">
        <w:rPr>
          <w:lang w:val="en-US"/>
        </w:rPr>
        <w:t xml:space="preserve">In this step, the algorithms that </w:t>
      </w:r>
      <w:proofErr w:type="gramStart"/>
      <w:r w:rsidRPr="00BB305B">
        <w:rPr>
          <w:lang w:val="en-US"/>
        </w:rPr>
        <w:t>are in char</w:t>
      </w:r>
      <w:r>
        <w:rPr>
          <w:lang w:val="en-US"/>
        </w:rPr>
        <w:t>g</w:t>
      </w:r>
      <w:r w:rsidR="000A1967">
        <w:rPr>
          <w:lang w:val="en-US"/>
        </w:rPr>
        <w:t xml:space="preserve">e </w:t>
      </w:r>
      <w:r>
        <w:rPr>
          <w:lang w:val="en-US"/>
        </w:rPr>
        <w:t>of</w:t>
      </w:r>
      <w:proofErr w:type="gramEnd"/>
      <w:r w:rsidRPr="00BB305B">
        <w:rPr>
          <w:lang w:val="en-US"/>
        </w:rPr>
        <w:t xml:space="preserve"> the </w:t>
      </w:r>
      <w:r w:rsidR="000A1967" w:rsidRPr="00BB305B">
        <w:rPr>
          <w:lang w:val="en-US"/>
        </w:rPr>
        <w:t>behavi</w:t>
      </w:r>
      <w:r w:rsidR="000A1967">
        <w:rPr>
          <w:lang w:val="en-US"/>
        </w:rPr>
        <w:t>or</w:t>
      </w:r>
      <w:r w:rsidRPr="00BB305B">
        <w:rPr>
          <w:lang w:val="en-US"/>
        </w:rPr>
        <w:t xml:space="preserve"> of the robot are designed. The algorithms must be able to make the synchronization of all the signals received from the sensors and the motion of the motors.  Finally, it is very important to know that these are the general steps for the design process of a climbing robot, and if they are followed, good results will ensue.</w:t>
      </w:r>
    </w:p>
    <w:p w14:paraId="08B1AF39" w14:textId="239BE138" w:rsidR="00657949" w:rsidRDefault="00657949" w:rsidP="00BB305B">
      <w:pPr>
        <w:pStyle w:val="BodyText"/>
        <w:rPr>
          <w:lang w:val="en-US"/>
        </w:rPr>
      </w:pPr>
    </w:p>
    <w:p w14:paraId="2E1BEE12" w14:textId="1B55D14D" w:rsidR="00657949" w:rsidRDefault="00657949" w:rsidP="00657949">
      <w:pPr>
        <w:pStyle w:val="Heading2"/>
      </w:pPr>
      <w:r>
        <w:t>Material Used</w:t>
      </w:r>
    </w:p>
    <w:p w14:paraId="5C34611F" w14:textId="50C4D583" w:rsidR="00657949" w:rsidRPr="00657949" w:rsidRDefault="009E2CE2" w:rsidP="00657949">
      <w:pPr>
        <w:pStyle w:val="ListParagraph"/>
        <w:numPr>
          <w:ilvl w:val="0"/>
          <w:numId w:val="26"/>
        </w:numPr>
        <w:jc w:val="both"/>
        <w:rPr>
          <w:lang/>
        </w:rPr>
      </w:pPr>
      <w:r w:rsidRPr="00657949">
        <w:rPr>
          <w:lang/>
        </w:rPr>
        <w:t>Chassis</w:t>
      </w:r>
      <w:r w:rsidR="00657949" w:rsidRPr="00657949">
        <w:rPr>
          <w:lang/>
        </w:rPr>
        <w:t xml:space="preserve"> that are made out of steel - Increase durability</w:t>
      </w:r>
    </w:p>
    <w:p w14:paraId="607ED832" w14:textId="79A70126" w:rsidR="00657949" w:rsidRPr="00657949" w:rsidRDefault="00657949" w:rsidP="00657949">
      <w:pPr>
        <w:pStyle w:val="ListParagraph"/>
        <w:numPr>
          <w:ilvl w:val="0"/>
          <w:numId w:val="26"/>
        </w:numPr>
        <w:jc w:val="both"/>
        <w:rPr>
          <w:lang/>
        </w:rPr>
      </w:pPr>
      <w:r w:rsidRPr="00657949">
        <w:rPr>
          <w:lang/>
        </w:rPr>
        <w:t>Body panels are made of carbon nanotubes - easier to move due to the lightweight</w:t>
      </w:r>
    </w:p>
    <w:p w14:paraId="7D38F29E" w14:textId="1DEB616F" w:rsidR="00657949" w:rsidRPr="00657949" w:rsidRDefault="00657949" w:rsidP="00657949">
      <w:pPr>
        <w:pStyle w:val="ListParagraph"/>
        <w:numPr>
          <w:ilvl w:val="0"/>
          <w:numId w:val="26"/>
        </w:numPr>
        <w:jc w:val="both"/>
        <w:rPr>
          <w:lang/>
        </w:rPr>
      </w:pPr>
      <w:r w:rsidRPr="00657949">
        <w:rPr>
          <w:lang/>
        </w:rPr>
        <w:t>The robot’s interior is water- and salt-resistant so that it can be driven in the ocean/sea</w:t>
      </w:r>
    </w:p>
    <w:p w14:paraId="0CC08C4A" w14:textId="44A0195E" w:rsidR="00657949" w:rsidRPr="00657949" w:rsidRDefault="00657949" w:rsidP="00657949">
      <w:pPr>
        <w:pStyle w:val="ListParagraph"/>
        <w:numPr>
          <w:ilvl w:val="0"/>
          <w:numId w:val="26"/>
        </w:numPr>
        <w:jc w:val="both"/>
        <w:rPr>
          <w:lang/>
        </w:rPr>
      </w:pPr>
      <w:r w:rsidRPr="00657949">
        <w:rPr>
          <w:lang/>
        </w:rPr>
        <w:t xml:space="preserve">The </w:t>
      </w:r>
      <w:r w:rsidR="009E2CE2" w:rsidRPr="00657949">
        <w:rPr>
          <w:lang/>
        </w:rPr>
        <w:t>compartments</w:t>
      </w:r>
      <w:r w:rsidRPr="00657949">
        <w:rPr>
          <w:lang/>
        </w:rPr>
        <w:t xml:space="preserve"> - initiate a flood sequence that causes parts of the car to fill with water, making it heavy enough to be submerged</w:t>
      </w:r>
    </w:p>
    <w:p w14:paraId="37A9F7D1" w14:textId="699D4E85" w:rsidR="00657949" w:rsidRPr="00657949" w:rsidRDefault="00657949" w:rsidP="00657949">
      <w:pPr>
        <w:pStyle w:val="ListParagraph"/>
        <w:numPr>
          <w:ilvl w:val="0"/>
          <w:numId w:val="26"/>
        </w:numPr>
        <w:jc w:val="both"/>
        <w:rPr>
          <w:lang/>
        </w:rPr>
      </w:pPr>
      <w:r>
        <w:t>T</w:t>
      </w:r>
      <w:r w:rsidRPr="00657949">
        <w:rPr>
          <w:lang/>
        </w:rPr>
        <w:t xml:space="preserve">he high voltage electrics are well shielded, so there’s no risk of </w:t>
      </w:r>
      <w:proofErr w:type="gramStart"/>
      <w:r w:rsidRPr="00657949">
        <w:rPr>
          <w:lang/>
        </w:rPr>
        <w:t>electrocution</w:t>
      </w:r>
      <w:proofErr w:type="gramEnd"/>
    </w:p>
    <w:p w14:paraId="033BF01B" w14:textId="3972AA75" w:rsidR="009303D9" w:rsidRDefault="00AA7F6C" w:rsidP="008A3E06">
      <w:pPr>
        <w:pStyle w:val="Heading2"/>
      </w:pPr>
      <w:r>
        <w:drawing>
          <wp:anchor distT="0" distB="0" distL="114300" distR="114300" simplePos="0" relativeHeight="251658752" behindDoc="0" locked="0" layoutInCell="1" allowOverlap="1" wp14:anchorId="43534D49" wp14:editId="33B2BA1C">
            <wp:simplePos x="0" y="0"/>
            <wp:positionH relativeFrom="column">
              <wp:posOffset>80010</wp:posOffset>
            </wp:positionH>
            <wp:positionV relativeFrom="paragraph">
              <wp:posOffset>232410</wp:posOffset>
            </wp:positionV>
            <wp:extent cx="3038475" cy="2260600"/>
            <wp:effectExtent l="0" t="0" r="9525" b="6350"/>
            <wp:wrapTopAndBottom/>
            <wp:docPr id="2" name="Picture 2" descr="Diagram, engineering drawing&#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Diagram, engineering drawing&#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8475" cy="2260600"/>
                    </a:xfrm>
                    <a:prstGeom prst="rect">
                      <a:avLst/>
                    </a:prstGeom>
                  </pic:spPr>
                </pic:pic>
              </a:graphicData>
            </a:graphic>
            <wp14:sizeRelH relativeFrom="margin">
              <wp14:pctWidth>0%</wp14:pctWidth>
            </wp14:sizeRelH>
            <wp14:sizeRelV relativeFrom="margin">
              <wp14:pctHeight>0%</wp14:pctHeight>
            </wp14:sizeRelV>
          </wp:anchor>
        </w:drawing>
      </w:r>
      <w:r w:rsidR="001C567D">
        <w:t>Early Sketch</w:t>
      </w:r>
    </w:p>
    <w:p w14:paraId="4BBA3A36" w14:textId="2A1D6430" w:rsidR="009303D9" w:rsidRDefault="001C567D" w:rsidP="00ED0149">
      <w:pPr>
        <w:pStyle w:val="Heading2"/>
      </w:pPr>
      <w:r>
        <w:t>3D Modelling</w:t>
      </w:r>
    </w:p>
    <w:p w14:paraId="44995EAD" w14:textId="4AD1F980" w:rsidR="00DF5158" w:rsidRDefault="00DF5158" w:rsidP="00DF5158"/>
    <w:p w14:paraId="4D9CAC7B" w14:textId="77777777" w:rsidR="00DF5158" w:rsidRDefault="00DF5158" w:rsidP="00DF5158">
      <w:pPr>
        <w:jc w:val="start"/>
      </w:pPr>
      <w:r>
        <w:t>3D modeling has changed the way we design; for the better. Not only does 3D modeling help the designers and end users visualize space requirements, but also improves drawing efficiency and accuracy.</w:t>
      </w:r>
    </w:p>
    <w:p w14:paraId="0E91B730" w14:textId="77777777" w:rsidR="00DF5158" w:rsidRDefault="00DF5158" w:rsidP="00DF5158">
      <w:pPr>
        <w:jc w:val="start"/>
      </w:pPr>
    </w:p>
    <w:p w14:paraId="072D7160" w14:textId="77777777" w:rsidR="00DF5158" w:rsidRDefault="00DF5158" w:rsidP="00DF5158">
      <w:pPr>
        <w:jc w:val="start"/>
      </w:pPr>
      <w:r>
        <w:t>3D modeling for design allows the designer to see what they would not see when designing in 2D. It gives the designer the ability to physically see how much real estate an object takes from all perspectives. When designing in 2D, the designer needs to create a separate plan and elevation view to see the space requirements of an object, which takes longer to do.</w:t>
      </w:r>
    </w:p>
    <w:p w14:paraId="78F76EF5" w14:textId="77777777" w:rsidR="00DF5158" w:rsidRDefault="00DF5158" w:rsidP="00DF5158">
      <w:pPr>
        <w:jc w:val="start"/>
      </w:pPr>
    </w:p>
    <w:p w14:paraId="7563278B" w14:textId="52D60E82" w:rsidR="00DF5158" w:rsidRDefault="00DF5158" w:rsidP="00DF5158">
      <w:pPr>
        <w:jc w:val="start"/>
      </w:pPr>
      <w:r>
        <w:t>When designing in 3D, the design is done in one model. Whereas when a design is done in 2D, it is typically done in multiple models, one for each view. By doing a design in multiple models it creates an atmosphere where more mistakes can occur by having information duplicated. When a design is done in 3D, it assists designers with coordination. The designer can walk through a 3D model with specialized software and see the actual size and space of the design. It also allows the designer to see if their designs conflict with other disciplines or existing conditions they may not readily see in 2D. The 3D walkthrough software also allows the designer to run interference checks to see if the design clashes with other items in the 3D model. By using the 3D walkthrough software, the designer can easily see whether the design allows for equipment maintenance access and operational access, and addresses safety concerns. This allows the designer to create a more user-friendly design for the end user.</w:t>
      </w:r>
    </w:p>
    <w:p w14:paraId="77F0FE1F" w14:textId="77777777" w:rsidR="00DF5158" w:rsidRDefault="00DF5158" w:rsidP="00DF5158">
      <w:pPr>
        <w:jc w:val="start"/>
      </w:pPr>
    </w:p>
    <w:p w14:paraId="7351EA90" w14:textId="6EB28CF2" w:rsidR="00DF5158" w:rsidRDefault="00DF5158" w:rsidP="00DF5158">
      <w:pPr>
        <w:jc w:val="start"/>
      </w:pPr>
      <w:r>
        <w:t>By designing in 3D, the designer can also review a design using the 3D walkthrough software with the end user. This is particularly helpful for end users who have a hard time</w:t>
      </w:r>
      <w:r>
        <w:t xml:space="preserve"> to visualize</w:t>
      </w:r>
      <w:r>
        <w:t xml:space="preserve"> designs from 2D drawings. This allows them to see how much clearance and access they will have around a design before it is physically built.</w:t>
      </w:r>
    </w:p>
    <w:p w14:paraId="745D777E" w14:textId="28A08788" w:rsidR="00DF5158" w:rsidRPr="00DF5158" w:rsidRDefault="00DF5158" w:rsidP="00DF5158">
      <w:pPr>
        <w:jc w:val="start"/>
      </w:pPr>
      <w:r>
        <w:t xml:space="preserve">The advantages of 3D modeling for designers </w:t>
      </w:r>
      <w:proofErr w:type="gramStart"/>
      <w:r>
        <w:t>is</w:t>
      </w:r>
      <w:proofErr w:type="gramEnd"/>
      <w:r>
        <w:t xml:space="preserve"> not limited to productivity and coordination, it is an excellent communication tool for both the designer and end user. 3D models can help spark important conversations during the </w:t>
      </w:r>
      <w:r>
        <w:lastRenderedPageBreak/>
        <w:t>design phase and potentially avoid costly construction mishaps.</w:t>
      </w:r>
    </w:p>
    <w:p w14:paraId="424EEB90" w14:textId="62C0B49C" w:rsidR="009E2CE2" w:rsidRDefault="009E2CE2" w:rsidP="009E2CE2"/>
    <w:p w14:paraId="016A14DF" w14:textId="77777777" w:rsidR="00EF1C73" w:rsidRDefault="00EF1C73" w:rsidP="009E2CE2"/>
    <w:p w14:paraId="39A93680" w14:textId="1999AE8B" w:rsidR="009E2CE2" w:rsidRDefault="009E2CE2" w:rsidP="00EF1C73">
      <w:pPr>
        <w:jc w:val="start"/>
      </w:pPr>
      <w:proofErr w:type="spellStart"/>
      <w:r>
        <w:t>Tyre</w:t>
      </w:r>
      <w:proofErr w:type="spellEnd"/>
      <w:r>
        <w:t xml:space="preserve"> &amp; Shaft</w:t>
      </w:r>
    </w:p>
    <w:p w14:paraId="37C9BCA0" w14:textId="51560D75" w:rsidR="00EF1C73" w:rsidRDefault="00EF1C73" w:rsidP="00EF1C73">
      <w:pPr>
        <w:jc w:val="start"/>
      </w:pPr>
    </w:p>
    <w:p w14:paraId="6D4F1858" w14:textId="77777777" w:rsidR="00EF1C73" w:rsidRPr="009E2CE2" w:rsidRDefault="00EF1C73" w:rsidP="00EF1C73">
      <w:pPr>
        <w:jc w:val="start"/>
      </w:pPr>
    </w:p>
    <w:p w14:paraId="6DF2A566" w14:textId="1980198A" w:rsidR="009E2CE2" w:rsidRDefault="009E2CE2" w:rsidP="009E2CE2">
      <w:r>
        <w:rPr>
          <w:noProof/>
        </w:rPr>
        <w:drawing>
          <wp:inline distT="0" distB="0" distL="0" distR="0" wp14:anchorId="3E360BD1" wp14:editId="5C0A7D91">
            <wp:extent cx="1680210" cy="1662255"/>
            <wp:effectExtent l="0" t="0" r="0" b="0"/>
            <wp:docPr id="3" name="Picture 3" descr="A picture containing gear, metalware, wheel&#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picture containing gear, metalware, wheel&#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4747" cy="1666743"/>
                    </a:xfrm>
                    <a:prstGeom prst="rect">
                      <a:avLst/>
                    </a:prstGeom>
                    <a:noFill/>
                    <a:ln>
                      <a:noFill/>
                    </a:ln>
                  </pic:spPr>
                </pic:pic>
              </a:graphicData>
            </a:graphic>
          </wp:inline>
        </w:drawing>
      </w:r>
    </w:p>
    <w:p w14:paraId="62609241" w14:textId="10245738" w:rsidR="009E2CE2" w:rsidRDefault="009E2CE2" w:rsidP="009E2CE2"/>
    <w:p w14:paraId="5D32C3E7" w14:textId="5EEA1328" w:rsidR="009E2CE2" w:rsidRDefault="009E2CE2" w:rsidP="009E2CE2">
      <w:r>
        <w:rPr>
          <w:noProof/>
        </w:rPr>
        <w:drawing>
          <wp:inline distT="0" distB="0" distL="0" distR="0" wp14:anchorId="5439C132" wp14:editId="73D21E87">
            <wp:extent cx="1560560" cy="1524000"/>
            <wp:effectExtent l="0" t="0" r="1905" b="0"/>
            <wp:docPr id="4" name="Picture 4" descr="A picture containing comb&#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A picture containing comb&#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79367" cy="1542367"/>
                    </a:xfrm>
                    <a:prstGeom prst="rect">
                      <a:avLst/>
                    </a:prstGeom>
                    <a:noFill/>
                    <a:ln>
                      <a:noFill/>
                    </a:ln>
                  </pic:spPr>
                </pic:pic>
              </a:graphicData>
            </a:graphic>
          </wp:inline>
        </w:drawing>
      </w:r>
    </w:p>
    <w:p w14:paraId="0A979D45" w14:textId="42E1B3CE" w:rsidR="009E2CE2" w:rsidRDefault="009E2CE2" w:rsidP="009E2CE2">
      <w:r>
        <w:rPr>
          <w:noProof/>
        </w:rPr>
        <w:drawing>
          <wp:inline distT="0" distB="0" distL="0" distR="0" wp14:anchorId="4AA5930A" wp14:editId="6837E1E3">
            <wp:extent cx="1508760" cy="1567982"/>
            <wp:effectExtent l="0" t="0" r="0" b="0"/>
            <wp:docPr id="5" name="Picture 5" descr="A close-up of a cd&#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A close-up of a cd&#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13520" cy="1572929"/>
                    </a:xfrm>
                    <a:prstGeom prst="rect">
                      <a:avLst/>
                    </a:prstGeom>
                    <a:noFill/>
                    <a:ln>
                      <a:noFill/>
                    </a:ln>
                  </pic:spPr>
                </pic:pic>
              </a:graphicData>
            </a:graphic>
          </wp:inline>
        </w:drawing>
      </w:r>
    </w:p>
    <w:p w14:paraId="67BBC6B7" w14:textId="275438D1" w:rsidR="009E2CE2" w:rsidRDefault="009E2CE2" w:rsidP="009E2CE2">
      <w:r>
        <w:rPr>
          <w:noProof/>
        </w:rPr>
        <w:drawing>
          <wp:inline distT="0" distB="0" distL="0" distR="0" wp14:anchorId="051A8AAA" wp14:editId="10DDC827">
            <wp:extent cx="1499235" cy="1449630"/>
            <wp:effectExtent l="0" t="0" r="5715" b="0"/>
            <wp:docPr id="6" name="Picture 6" descr="A picture containing gear, metalwar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A picture containing gear, metalwar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10993" cy="1460999"/>
                    </a:xfrm>
                    <a:prstGeom prst="rect">
                      <a:avLst/>
                    </a:prstGeom>
                    <a:noFill/>
                    <a:ln>
                      <a:noFill/>
                    </a:ln>
                  </pic:spPr>
                </pic:pic>
              </a:graphicData>
            </a:graphic>
          </wp:inline>
        </w:drawing>
      </w:r>
    </w:p>
    <w:p w14:paraId="651469B0" w14:textId="1EBD29B7" w:rsidR="009E2CE2" w:rsidRDefault="009E2CE2" w:rsidP="009E2CE2">
      <w:r>
        <w:rPr>
          <w:noProof/>
        </w:rPr>
        <w:drawing>
          <wp:inline distT="0" distB="0" distL="0" distR="0" wp14:anchorId="5213A045" wp14:editId="132D6475">
            <wp:extent cx="2213610" cy="1081785"/>
            <wp:effectExtent l="0" t="0" r="0" b="4445"/>
            <wp:docPr id="7" name="Picture 7" descr="Shap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Shap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42233" cy="1095773"/>
                    </a:xfrm>
                    <a:prstGeom prst="rect">
                      <a:avLst/>
                    </a:prstGeom>
                    <a:noFill/>
                    <a:ln>
                      <a:noFill/>
                    </a:ln>
                  </pic:spPr>
                </pic:pic>
              </a:graphicData>
            </a:graphic>
          </wp:inline>
        </w:drawing>
      </w:r>
    </w:p>
    <w:p w14:paraId="59F626AC" w14:textId="460781EA" w:rsidR="009E2CE2" w:rsidRDefault="009E2CE2" w:rsidP="009E2CE2"/>
    <w:p w14:paraId="290FD376" w14:textId="39E3CFFE" w:rsidR="009E2CE2" w:rsidRDefault="009E2CE2" w:rsidP="009E2CE2">
      <w:r>
        <w:t>Water Wheel</w:t>
      </w:r>
    </w:p>
    <w:p w14:paraId="55E8151D" w14:textId="3D78CC1E" w:rsidR="009E2CE2" w:rsidRDefault="009E2CE2" w:rsidP="009E2CE2">
      <w:r>
        <w:rPr>
          <w:noProof/>
        </w:rPr>
        <w:drawing>
          <wp:inline distT="0" distB="0" distL="0" distR="0" wp14:anchorId="5A8594F0" wp14:editId="1367F03A">
            <wp:extent cx="1435914" cy="1438275"/>
            <wp:effectExtent l="0" t="0" r="0" b="0"/>
            <wp:docPr id="8" name="Picture 8" descr="Ic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Ico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49223" cy="1451606"/>
                    </a:xfrm>
                    <a:prstGeom prst="rect">
                      <a:avLst/>
                    </a:prstGeom>
                    <a:noFill/>
                    <a:ln>
                      <a:noFill/>
                    </a:ln>
                  </pic:spPr>
                </pic:pic>
              </a:graphicData>
            </a:graphic>
          </wp:inline>
        </w:drawing>
      </w:r>
      <w:r w:rsidR="005251C3">
        <w:rPr>
          <w:noProof/>
        </w:rPr>
        <w:drawing>
          <wp:inline distT="0" distB="0" distL="0" distR="0" wp14:anchorId="5E3B7543" wp14:editId="6BFB16C0">
            <wp:extent cx="1412631" cy="1414780"/>
            <wp:effectExtent l="0" t="0" r="0" b="0"/>
            <wp:docPr id="9" name="Picture 9" descr="A picture containing fa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A picture containing fan&#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10800000">
                      <a:off x="0" y="0"/>
                      <a:ext cx="1430466" cy="1432642"/>
                    </a:xfrm>
                    <a:prstGeom prst="rect">
                      <a:avLst/>
                    </a:prstGeom>
                    <a:noFill/>
                    <a:ln>
                      <a:noFill/>
                    </a:ln>
                  </pic:spPr>
                </pic:pic>
              </a:graphicData>
            </a:graphic>
          </wp:inline>
        </w:drawing>
      </w:r>
    </w:p>
    <w:p w14:paraId="27FAAB7D" w14:textId="634D1AED" w:rsidR="009E2CE2" w:rsidRDefault="009E2CE2" w:rsidP="009E2CE2"/>
    <w:p w14:paraId="28761E15" w14:textId="74288981" w:rsidR="009E2CE2" w:rsidRDefault="009E2CE2" w:rsidP="009E2CE2"/>
    <w:p w14:paraId="40AF822A" w14:textId="28215C8D" w:rsidR="009E2CE2" w:rsidRDefault="009E2CE2" w:rsidP="009E2CE2"/>
    <w:p w14:paraId="22E85827" w14:textId="74639EBD" w:rsidR="009E2CE2" w:rsidRDefault="009E2CE2" w:rsidP="009E2CE2">
      <w:r>
        <w:t>Chas</w:t>
      </w:r>
      <w:r w:rsidR="00AA7F6C">
        <w:t>sis</w:t>
      </w:r>
    </w:p>
    <w:p w14:paraId="2CCDB9FD" w14:textId="3ADB073B" w:rsidR="00AA7F6C" w:rsidRDefault="00AA7F6C" w:rsidP="009E2CE2">
      <w:r>
        <w:rPr>
          <w:noProof/>
        </w:rPr>
        <w:drawing>
          <wp:inline distT="0" distB="0" distL="0" distR="0" wp14:anchorId="4B98D60A" wp14:editId="38F8C645">
            <wp:extent cx="2307400" cy="1533525"/>
            <wp:effectExtent l="0" t="0" r="0" b="0"/>
            <wp:docPr id="11" name="Picture 11" descr="A picture containing text, box&#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A picture containing text, box&#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13899" cy="1537844"/>
                    </a:xfrm>
                    <a:prstGeom prst="rect">
                      <a:avLst/>
                    </a:prstGeom>
                    <a:noFill/>
                    <a:ln>
                      <a:noFill/>
                    </a:ln>
                  </pic:spPr>
                </pic:pic>
              </a:graphicData>
            </a:graphic>
          </wp:inline>
        </w:drawing>
      </w:r>
    </w:p>
    <w:p w14:paraId="7FB124D1" w14:textId="2C955009" w:rsidR="00AA7F6C" w:rsidRDefault="00AA7F6C" w:rsidP="009E2CE2">
      <w:r>
        <w:rPr>
          <w:noProof/>
        </w:rPr>
        <w:drawing>
          <wp:inline distT="0" distB="0" distL="0" distR="0" wp14:anchorId="740F5301" wp14:editId="3D4F7702">
            <wp:extent cx="2261235" cy="970760"/>
            <wp:effectExtent l="0" t="0" r="5715" b="1270"/>
            <wp:docPr id="12" name="Picture 12" descr="Graphical user interface,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Graphical user interface, application&#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70755" cy="974847"/>
                    </a:xfrm>
                    <a:prstGeom prst="rect">
                      <a:avLst/>
                    </a:prstGeom>
                    <a:noFill/>
                    <a:ln>
                      <a:noFill/>
                    </a:ln>
                  </pic:spPr>
                </pic:pic>
              </a:graphicData>
            </a:graphic>
          </wp:inline>
        </w:drawing>
      </w:r>
    </w:p>
    <w:p w14:paraId="772C279B" w14:textId="52DD0886" w:rsidR="00AA7F6C" w:rsidRDefault="00AA7F6C" w:rsidP="009E2CE2">
      <w:r>
        <w:t>Electronics</w:t>
      </w:r>
    </w:p>
    <w:p w14:paraId="049CED9A" w14:textId="1478C6B1" w:rsidR="00AA7F6C" w:rsidRDefault="00AA7F6C" w:rsidP="009E2CE2">
      <w:r>
        <w:rPr>
          <w:noProof/>
        </w:rPr>
        <w:drawing>
          <wp:inline distT="0" distB="0" distL="0" distR="0" wp14:anchorId="2F71082C" wp14:editId="7A5B1D1C">
            <wp:extent cx="1480185" cy="1441249"/>
            <wp:effectExtent l="0" t="0" r="5715" b="6985"/>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94959" cy="1455634"/>
                    </a:xfrm>
                    <a:prstGeom prst="rect">
                      <a:avLst/>
                    </a:prstGeom>
                    <a:noFill/>
                    <a:ln>
                      <a:noFill/>
                    </a:ln>
                  </pic:spPr>
                </pic:pic>
              </a:graphicData>
            </a:graphic>
          </wp:inline>
        </w:drawing>
      </w:r>
    </w:p>
    <w:p w14:paraId="786B302A" w14:textId="0DA84272" w:rsidR="00AA7F6C" w:rsidRDefault="00AA7F6C" w:rsidP="009E2CE2">
      <w:r>
        <w:rPr>
          <w:noProof/>
        </w:rPr>
        <w:drawing>
          <wp:inline distT="0" distB="0" distL="0" distR="0" wp14:anchorId="7E88D4C0" wp14:editId="71C42ABB">
            <wp:extent cx="1465105" cy="1304925"/>
            <wp:effectExtent l="0" t="0" r="1905" b="0"/>
            <wp:docPr id="14" name="Picture 14" descr="Diagram, engineering drawing&#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4" descr="Diagram, engineering drawing&#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70261" cy="1309517"/>
                    </a:xfrm>
                    <a:prstGeom prst="rect">
                      <a:avLst/>
                    </a:prstGeom>
                    <a:noFill/>
                    <a:ln>
                      <a:noFill/>
                    </a:ln>
                  </pic:spPr>
                </pic:pic>
              </a:graphicData>
            </a:graphic>
          </wp:inline>
        </w:drawing>
      </w:r>
    </w:p>
    <w:p w14:paraId="0B09C24B" w14:textId="0F8E4DEC" w:rsidR="00AA7F6C" w:rsidRDefault="00AA7F6C" w:rsidP="009E2CE2">
      <w:r>
        <w:rPr>
          <w:noProof/>
        </w:rPr>
        <w:drawing>
          <wp:inline distT="0" distB="0" distL="0" distR="0" wp14:anchorId="28C81FC4" wp14:editId="1C58A3BD">
            <wp:extent cx="1397653" cy="1295400"/>
            <wp:effectExtent l="0" t="0" r="0" b="0"/>
            <wp:docPr id="15" name="Picture 15" descr="A picture containing circ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Picture 15" descr="A picture containing circle&#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01908" cy="1299344"/>
                    </a:xfrm>
                    <a:prstGeom prst="rect">
                      <a:avLst/>
                    </a:prstGeom>
                    <a:noFill/>
                    <a:ln>
                      <a:noFill/>
                    </a:ln>
                  </pic:spPr>
                </pic:pic>
              </a:graphicData>
            </a:graphic>
          </wp:inline>
        </w:drawing>
      </w:r>
    </w:p>
    <w:p w14:paraId="61501C6A" w14:textId="2E48560B" w:rsidR="00AA7F6C" w:rsidRDefault="00AA7F6C" w:rsidP="009E2CE2">
      <w:r>
        <w:t>Final Prototype</w:t>
      </w:r>
    </w:p>
    <w:p w14:paraId="3FB333DC" w14:textId="1BC5AA98" w:rsidR="00AA7F6C" w:rsidRDefault="00AA7F6C" w:rsidP="009E2CE2">
      <w:r>
        <w:rPr>
          <w:noProof/>
        </w:rPr>
        <w:lastRenderedPageBreak/>
        <w:drawing>
          <wp:inline distT="0" distB="0" distL="0" distR="0" wp14:anchorId="4D847D66" wp14:editId="637BB46D">
            <wp:extent cx="2019300" cy="1546636"/>
            <wp:effectExtent l="0" t="0" r="0" b="0"/>
            <wp:docPr id="16" name="Picture 16" descr="A close-up of a box&#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Picture 16" descr="A close-up of a box&#10;&#10;Description automatically generated with low confidenc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29319" cy="1554310"/>
                    </a:xfrm>
                    <a:prstGeom prst="rect">
                      <a:avLst/>
                    </a:prstGeom>
                    <a:noFill/>
                    <a:ln>
                      <a:noFill/>
                    </a:ln>
                  </pic:spPr>
                </pic:pic>
              </a:graphicData>
            </a:graphic>
          </wp:inline>
        </w:drawing>
      </w:r>
    </w:p>
    <w:p w14:paraId="092E3967" w14:textId="3F18E191" w:rsidR="00AA7F6C" w:rsidRDefault="00AA7F6C" w:rsidP="009E2CE2">
      <w:r>
        <w:rPr>
          <w:noProof/>
        </w:rPr>
        <w:drawing>
          <wp:inline distT="0" distB="0" distL="0" distR="0" wp14:anchorId="02A37547" wp14:editId="13F87E7B">
            <wp:extent cx="1951286" cy="1657350"/>
            <wp:effectExtent l="0" t="0" r="0" b="0"/>
            <wp:docPr id="17" name="Picture 17"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Picture 17" descr="Diagram&#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58778" cy="1663714"/>
                    </a:xfrm>
                    <a:prstGeom prst="rect">
                      <a:avLst/>
                    </a:prstGeom>
                    <a:noFill/>
                    <a:ln>
                      <a:noFill/>
                    </a:ln>
                  </pic:spPr>
                </pic:pic>
              </a:graphicData>
            </a:graphic>
          </wp:inline>
        </w:drawing>
      </w:r>
    </w:p>
    <w:p w14:paraId="389249F3" w14:textId="6F4ED7DD" w:rsidR="00AA7F6C" w:rsidRDefault="00AA7F6C" w:rsidP="009E2CE2">
      <w:r>
        <w:rPr>
          <w:noProof/>
        </w:rPr>
        <w:drawing>
          <wp:inline distT="0" distB="0" distL="0" distR="0" wp14:anchorId="627FA62A" wp14:editId="199474BB">
            <wp:extent cx="2250675" cy="1123950"/>
            <wp:effectExtent l="0" t="0" r="0" b="0"/>
            <wp:docPr id="18" name="Picture 18" descr="Shap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Picture 18" descr="Shape&#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57061" cy="1127139"/>
                    </a:xfrm>
                    <a:prstGeom prst="rect">
                      <a:avLst/>
                    </a:prstGeom>
                    <a:noFill/>
                    <a:ln>
                      <a:noFill/>
                    </a:ln>
                  </pic:spPr>
                </pic:pic>
              </a:graphicData>
            </a:graphic>
          </wp:inline>
        </w:drawing>
      </w:r>
    </w:p>
    <w:p w14:paraId="3EBC2063" w14:textId="21C78780" w:rsidR="00AA7F6C" w:rsidRDefault="00AA7F6C" w:rsidP="009E2CE2">
      <w:r>
        <w:rPr>
          <w:noProof/>
        </w:rPr>
        <w:drawing>
          <wp:inline distT="0" distB="0" distL="0" distR="0" wp14:anchorId="06575002" wp14:editId="4191319F">
            <wp:extent cx="2325300" cy="1266825"/>
            <wp:effectExtent l="0" t="0" r="0" b="0"/>
            <wp:docPr id="19" name="Picture 19" descr="A picture containing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 name="Picture 19" descr="A picture containing diagram&#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32108" cy="1270534"/>
                    </a:xfrm>
                    <a:prstGeom prst="rect">
                      <a:avLst/>
                    </a:prstGeom>
                    <a:noFill/>
                    <a:ln>
                      <a:noFill/>
                    </a:ln>
                  </pic:spPr>
                </pic:pic>
              </a:graphicData>
            </a:graphic>
          </wp:inline>
        </w:drawing>
      </w:r>
    </w:p>
    <w:p w14:paraId="18E926CA" w14:textId="77777777" w:rsidR="00AA7F6C" w:rsidRDefault="00AA7F6C" w:rsidP="009E2CE2"/>
    <w:p w14:paraId="69B1BB17" w14:textId="3BB77374" w:rsidR="009E2CE2" w:rsidRPr="009E2CE2" w:rsidRDefault="009E2CE2" w:rsidP="009E2CE2"/>
    <w:p w14:paraId="4257FC0A"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446CDDFB"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F8CB190"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7384B0CF" w14:textId="77777777" w:rsidR="009303D9" w:rsidRDefault="009303D9" w:rsidP="00E7596C">
      <w:pPr>
        <w:pStyle w:val="BodyText"/>
      </w:pPr>
      <w:r>
        <w:t xml:space="preserve">Note that the equation is centered using a center tab stop. Be sure that the symbols in your equation have been defined before or immediately following the equation. Use “(1)”, not </w:t>
      </w:r>
      <w:r>
        <w:t>“Eq. (1)” or “equation (1)”, except at the beginning of a sentence: “Equation (1) is . . .”</w:t>
      </w:r>
    </w:p>
    <w:p w14:paraId="447FEAB0" w14:textId="6A9A8E33" w:rsidR="009303D9" w:rsidRDefault="001C567D" w:rsidP="00ED0149">
      <w:pPr>
        <w:pStyle w:val="Heading2"/>
      </w:pPr>
      <w:r>
        <w:t>Printing</w:t>
      </w:r>
    </w:p>
    <w:p w14:paraId="464E260D" w14:textId="749A42CE" w:rsidR="00AA7F6C" w:rsidRDefault="00AA7F6C" w:rsidP="00AA7F6C">
      <w:r>
        <w:rPr>
          <w:noProof/>
        </w:rPr>
        <w:drawing>
          <wp:inline distT="0" distB="0" distL="0" distR="0" wp14:anchorId="08244E04" wp14:editId="6E71B749">
            <wp:extent cx="3089910" cy="1562735"/>
            <wp:effectExtent l="0" t="0" r="0" b="0"/>
            <wp:docPr id="20" name="Picture 20" descr="A screenshot of a computer&#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 name="Picture 20" descr="A screenshot of a computer&#10;&#10;Description automatically generated with medium confidenc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89910" cy="1562735"/>
                    </a:xfrm>
                    <a:prstGeom prst="rect">
                      <a:avLst/>
                    </a:prstGeom>
                    <a:noFill/>
                    <a:ln>
                      <a:noFill/>
                    </a:ln>
                  </pic:spPr>
                </pic:pic>
              </a:graphicData>
            </a:graphic>
          </wp:inline>
        </w:drawing>
      </w:r>
    </w:p>
    <w:p w14:paraId="5D01BCF0" w14:textId="77777777" w:rsidR="00AA7F6C" w:rsidRDefault="00AA7F6C" w:rsidP="00AA7F6C"/>
    <w:p w14:paraId="33041F5E" w14:textId="34945A3B" w:rsidR="00AA7F6C" w:rsidRPr="00AA7F6C" w:rsidRDefault="00AA7F6C" w:rsidP="00AA7F6C">
      <w:r>
        <w:rPr>
          <w:noProof/>
        </w:rPr>
        <w:drawing>
          <wp:inline distT="0" distB="0" distL="0" distR="0" wp14:anchorId="587CEAEB" wp14:editId="68573507">
            <wp:extent cx="3089910" cy="1658620"/>
            <wp:effectExtent l="0" t="0" r="0" b="0"/>
            <wp:docPr id="21" name="Picture 21" descr="A picture containing graphical user interfa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 name="Picture 21" descr="A picture containing graphical user interface&#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89910" cy="1658620"/>
                    </a:xfrm>
                    <a:prstGeom prst="rect">
                      <a:avLst/>
                    </a:prstGeom>
                    <a:noFill/>
                    <a:ln>
                      <a:noFill/>
                    </a:ln>
                  </pic:spPr>
                </pic:pic>
              </a:graphicData>
            </a:graphic>
          </wp:inline>
        </w:drawing>
      </w:r>
    </w:p>
    <w:p w14:paraId="7A5B3495" w14:textId="77777777" w:rsidR="009303D9" w:rsidRPr="005B520E" w:rsidRDefault="009303D9" w:rsidP="00E7596C">
      <w:pPr>
        <w:pStyle w:val="bulletlist"/>
      </w:pPr>
      <w:r w:rsidRPr="005B520E">
        <w:t>The word “data” is plural, not singular.</w:t>
      </w:r>
    </w:p>
    <w:p w14:paraId="17FD1F62"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64A9B1C4"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D158AC3"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E793D86" w14:textId="77777777" w:rsidR="009303D9" w:rsidRPr="005B520E" w:rsidRDefault="009303D9" w:rsidP="00E7596C">
      <w:pPr>
        <w:pStyle w:val="bulletlist"/>
      </w:pPr>
      <w:r w:rsidRPr="005B520E">
        <w:t>Do not use the word “essentially” to mean “approximately” or “effectively”.</w:t>
      </w:r>
    </w:p>
    <w:p w14:paraId="2C39F9A0"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72A2E97"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384A2AED" w14:textId="77777777" w:rsidR="009303D9" w:rsidRPr="005B520E" w:rsidRDefault="009303D9" w:rsidP="00E7596C">
      <w:pPr>
        <w:pStyle w:val="bulletlist"/>
      </w:pPr>
      <w:r w:rsidRPr="005B520E">
        <w:t>Do not confuse “imply” and “infer”.</w:t>
      </w:r>
    </w:p>
    <w:p w14:paraId="105D984C" w14:textId="77777777" w:rsidR="009303D9" w:rsidRPr="005B520E" w:rsidRDefault="009303D9" w:rsidP="00E7596C">
      <w:pPr>
        <w:pStyle w:val="bulletlist"/>
      </w:pPr>
      <w:r w:rsidRPr="005B520E">
        <w:t>The prefix “non” is not a word; it should be joined to the word it modifies, usually without a hyphen.</w:t>
      </w:r>
    </w:p>
    <w:p w14:paraId="71A8590C" w14:textId="77777777" w:rsidR="009303D9" w:rsidRPr="005B520E" w:rsidRDefault="009303D9" w:rsidP="00E7596C">
      <w:pPr>
        <w:pStyle w:val="bulletlist"/>
      </w:pPr>
      <w:r w:rsidRPr="005B520E">
        <w:lastRenderedPageBreak/>
        <w:t>There is no period after the “et” in the Latin abbreviation “et al.”.</w:t>
      </w:r>
    </w:p>
    <w:p w14:paraId="626D1F76" w14:textId="77777777" w:rsidR="009303D9" w:rsidRPr="005B520E" w:rsidRDefault="009303D9" w:rsidP="00E7596C">
      <w:pPr>
        <w:pStyle w:val="bulletlist"/>
      </w:pPr>
      <w:r w:rsidRPr="005B520E">
        <w:t>The abbreviation “i.e.” means “that is”, and the abbreviation “e.g.” means “for example”.</w:t>
      </w:r>
    </w:p>
    <w:p w14:paraId="0F5CE6AF" w14:textId="77777777" w:rsidR="009303D9" w:rsidRPr="005B520E" w:rsidRDefault="009303D9" w:rsidP="00E7596C">
      <w:pPr>
        <w:pStyle w:val="BodyText"/>
      </w:pPr>
      <w:r w:rsidRPr="005B520E">
        <w:t>An excellent style manual for science writers is [7].</w:t>
      </w:r>
    </w:p>
    <w:p w14:paraId="7A0A81DD" w14:textId="77777777" w:rsidR="009303D9" w:rsidRDefault="009303D9" w:rsidP="006B6B66">
      <w:pPr>
        <w:pStyle w:val="Heading1"/>
      </w:pPr>
      <w:r>
        <w:t xml:space="preserve">Using the </w:t>
      </w:r>
      <w:r w:rsidRPr="005B520E">
        <w:t>Template</w:t>
      </w:r>
    </w:p>
    <w:p w14:paraId="002507A1"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7A26735" w14:textId="77777777" w:rsidR="009303D9" w:rsidRDefault="009303D9" w:rsidP="00ED0149">
      <w:pPr>
        <w:pStyle w:val="Heading2"/>
      </w:pPr>
      <w:r w:rsidRPr="005B520E">
        <w:t>Authors</w:t>
      </w:r>
      <w:r>
        <w:t xml:space="preserve"> and Affiliations</w:t>
      </w:r>
    </w:p>
    <w:p w14:paraId="1C5E2D2E"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63F8062A"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D116BE6"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60652CF2"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47A2A50"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DB61633"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D7EAC3F" w14:textId="77777777" w:rsidR="006F6D3D" w:rsidRDefault="006F6D3D" w:rsidP="006F6D3D">
      <w:pPr>
        <w:jc w:val="start"/>
        <w:rPr>
          <w:i/>
          <w:iCs/>
          <w:noProof/>
        </w:rPr>
      </w:pPr>
    </w:p>
    <w:p w14:paraId="0FA2C156" w14:textId="77777777" w:rsidR="009303D9" w:rsidRDefault="009303D9" w:rsidP="00ED0149">
      <w:pPr>
        <w:pStyle w:val="Heading2"/>
      </w:pPr>
      <w:r w:rsidRPr="005B520E">
        <w:t>Identify</w:t>
      </w:r>
      <w:r>
        <w:t xml:space="preserve"> the Headings</w:t>
      </w:r>
    </w:p>
    <w:p w14:paraId="71DFA88D"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C521EC9"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6573DEB5"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933AFDB" w14:textId="77777777" w:rsidR="009303D9" w:rsidRDefault="009303D9" w:rsidP="00ED0149">
      <w:pPr>
        <w:pStyle w:val="Heading2"/>
      </w:pPr>
      <w:r>
        <w:t>Figures and Tables</w:t>
      </w:r>
    </w:p>
    <w:p w14:paraId="3EEE1FD4"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047D57E"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5B590B6B" w14:textId="77777777">
        <w:trPr>
          <w:cantSplit/>
          <w:trHeight w:val="240"/>
          <w:tblHeader/>
          <w:jc w:val="center"/>
        </w:trPr>
        <w:tc>
          <w:tcPr>
            <w:tcW w:w="36pt" w:type="dxa"/>
            <w:vMerge w:val="restart"/>
            <w:vAlign w:val="center"/>
          </w:tcPr>
          <w:p w14:paraId="6ED61591" w14:textId="77777777" w:rsidR="009303D9" w:rsidRDefault="009303D9">
            <w:pPr>
              <w:pStyle w:val="tablecolhead"/>
            </w:pPr>
            <w:r>
              <w:t>Table Head</w:t>
            </w:r>
          </w:p>
        </w:tc>
        <w:tc>
          <w:tcPr>
            <w:tcW w:w="207pt" w:type="dxa"/>
            <w:gridSpan w:val="3"/>
            <w:vAlign w:val="center"/>
          </w:tcPr>
          <w:p w14:paraId="260650DE" w14:textId="77777777" w:rsidR="009303D9" w:rsidRDefault="009303D9">
            <w:pPr>
              <w:pStyle w:val="tablecolhead"/>
            </w:pPr>
            <w:r>
              <w:t>Table Column Head</w:t>
            </w:r>
          </w:p>
        </w:tc>
      </w:tr>
      <w:tr w:rsidR="009303D9" w14:paraId="6B88D2C1" w14:textId="77777777">
        <w:trPr>
          <w:cantSplit/>
          <w:trHeight w:val="240"/>
          <w:tblHeader/>
          <w:jc w:val="center"/>
        </w:trPr>
        <w:tc>
          <w:tcPr>
            <w:tcW w:w="36pt" w:type="dxa"/>
            <w:vMerge/>
          </w:tcPr>
          <w:p w14:paraId="0217FF9C" w14:textId="77777777" w:rsidR="009303D9" w:rsidRDefault="009303D9">
            <w:pPr>
              <w:rPr>
                <w:sz w:val="16"/>
                <w:szCs w:val="16"/>
              </w:rPr>
            </w:pPr>
          </w:p>
        </w:tc>
        <w:tc>
          <w:tcPr>
            <w:tcW w:w="117pt" w:type="dxa"/>
            <w:vAlign w:val="center"/>
          </w:tcPr>
          <w:p w14:paraId="6DB5C12F" w14:textId="77777777" w:rsidR="009303D9" w:rsidRDefault="009303D9">
            <w:pPr>
              <w:pStyle w:val="tablecolsubhead"/>
            </w:pPr>
            <w:r>
              <w:t>Table column subhead</w:t>
            </w:r>
          </w:p>
        </w:tc>
        <w:tc>
          <w:tcPr>
            <w:tcW w:w="45pt" w:type="dxa"/>
            <w:vAlign w:val="center"/>
          </w:tcPr>
          <w:p w14:paraId="70C12D26" w14:textId="77777777" w:rsidR="009303D9" w:rsidRDefault="009303D9">
            <w:pPr>
              <w:pStyle w:val="tablecolsubhead"/>
            </w:pPr>
            <w:r>
              <w:t>Subhead</w:t>
            </w:r>
          </w:p>
        </w:tc>
        <w:tc>
          <w:tcPr>
            <w:tcW w:w="45pt" w:type="dxa"/>
            <w:vAlign w:val="center"/>
          </w:tcPr>
          <w:p w14:paraId="3DEDEC23" w14:textId="77777777" w:rsidR="009303D9" w:rsidRDefault="009303D9">
            <w:pPr>
              <w:pStyle w:val="tablecolsubhead"/>
            </w:pPr>
            <w:r>
              <w:t>Subhead</w:t>
            </w:r>
          </w:p>
        </w:tc>
      </w:tr>
      <w:tr w:rsidR="009303D9" w14:paraId="18EDC903" w14:textId="77777777">
        <w:trPr>
          <w:trHeight w:val="320"/>
          <w:jc w:val="center"/>
        </w:trPr>
        <w:tc>
          <w:tcPr>
            <w:tcW w:w="36pt" w:type="dxa"/>
            <w:vAlign w:val="center"/>
          </w:tcPr>
          <w:p w14:paraId="7B0A205C" w14:textId="77777777" w:rsidR="009303D9" w:rsidRDefault="009303D9">
            <w:pPr>
              <w:pStyle w:val="tablecopy"/>
              <w:rPr>
                <w:sz w:val="8"/>
                <w:szCs w:val="8"/>
              </w:rPr>
            </w:pPr>
            <w:r>
              <w:t>copy</w:t>
            </w:r>
          </w:p>
        </w:tc>
        <w:tc>
          <w:tcPr>
            <w:tcW w:w="117pt" w:type="dxa"/>
            <w:vAlign w:val="center"/>
          </w:tcPr>
          <w:p w14:paraId="4E885924" w14:textId="77777777" w:rsidR="009303D9" w:rsidRDefault="009303D9">
            <w:pPr>
              <w:pStyle w:val="tablecopy"/>
            </w:pPr>
            <w:r>
              <w:t>More table copy</w:t>
            </w:r>
            <w:r>
              <w:rPr>
                <w:vertAlign w:val="superscript"/>
              </w:rPr>
              <w:t>a</w:t>
            </w:r>
          </w:p>
        </w:tc>
        <w:tc>
          <w:tcPr>
            <w:tcW w:w="45pt" w:type="dxa"/>
            <w:vAlign w:val="center"/>
          </w:tcPr>
          <w:p w14:paraId="5FD08D52" w14:textId="77777777" w:rsidR="009303D9" w:rsidRDefault="009303D9">
            <w:pPr>
              <w:rPr>
                <w:sz w:val="16"/>
                <w:szCs w:val="16"/>
              </w:rPr>
            </w:pPr>
          </w:p>
        </w:tc>
        <w:tc>
          <w:tcPr>
            <w:tcW w:w="45pt" w:type="dxa"/>
            <w:vAlign w:val="center"/>
          </w:tcPr>
          <w:p w14:paraId="5ECA7B6C" w14:textId="77777777" w:rsidR="009303D9" w:rsidRDefault="009303D9">
            <w:pPr>
              <w:rPr>
                <w:sz w:val="16"/>
                <w:szCs w:val="16"/>
              </w:rPr>
            </w:pPr>
          </w:p>
        </w:tc>
      </w:tr>
    </w:tbl>
    <w:p w14:paraId="7545255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78B69614"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FA879E0"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4D583C8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4D17AD36"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05CCF1B" w14:textId="77777777" w:rsidR="009303D9" w:rsidRDefault="009303D9" w:rsidP="00A059B3">
      <w:pPr>
        <w:pStyle w:val="Heading5"/>
      </w:pPr>
      <w:r w:rsidRPr="005B520E">
        <w:t>References</w:t>
      </w:r>
    </w:p>
    <w:p w14:paraId="2381F42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B8088F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1D130476"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D9ED417"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13B8385" w14:textId="77777777" w:rsidR="009303D9" w:rsidRPr="005B520E" w:rsidRDefault="009303D9"/>
    <w:p w14:paraId="7331673F"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952C53C" w14:textId="77777777" w:rsidR="009303D9" w:rsidRDefault="009303D9" w:rsidP="0004781E">
      <w:pPr>
        <w:pStyle w:val="references"/>
        <w:ind w:start="17.70pt" w:hanging="17.70pt"/>
      </w:pPr>
      <w:r>
        <w:t>J. Clerk Maxwell, A Treatise on Electricity and Magnetism, 3rd ed., vol. 2. Oxford: Clarendon, 1892, pp.68–73.</w:t>
      </w:r>
    </w:p>
    <w:p w14:paraId="076577A0" w14:textId="77777777" w:rsidR="009303D9" w:rsidRDefault="009303D9" w:rsidP="0004781E">
      <w:pPr>
        <w:pStyle w:val="references"/>
        <w:ind w:start="17.70pt" w:hanging="17.70pt"/>
      </w:pPr>
      <w:r>
        <w:lastRenderedPageBreak/>
        <w:t>I. S. Jacobs and C. P. Bean, “Fine particles, thin films and exchange anisotropy,” in Magnetism, vol. III, G. T. Rado and H. Suhl, Eds. New York: Academic, 1963, pp. 271–350.</w:t>
      </w:r>
    </w:p>
    <w:p w14:paraId="5AAAED05" w14:textId="77777777" w:rsidR="009303D9" w:rsidRDefault="009303D9" w:rsidP="0004781E">
      <w:pPr>
        <w:pStyle w:val="references"/>
        <w:ind w:start="17.70pt" w:hanging="17.70pt"/>
      </w:pPr>
      <w:r>
        <w:t>K. Elissa, “Title of paper if known,” unpublished.</w:t>
      </w:r>
    </w:p>
    <w:p w14:paraId="6A53C5FC" w14:textId="77777777" w:rsidR="009303D9" w:rsidRDefault="009303D9" w:rsidP="0004781E">
      <w:pPr>
        <w:pStyle w:val="references"/>
        <w:ind w:start="17.70pt" w:hanging="17.70pt"/>
      </w:pPr>
      <w:r>
        <w:t>R. Nicole, “Title of paper with only first word capitalized,” J. Name Stand. Abbrev., in press.</w:t>
      </w:r>
    </w:p>
    <w:p w14:paraId="2ADF4757"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52C09292" w14:textId="77777777" w:rsidR="009303D9" w:rsidRDefault="009303D9" w:rsidP="0004781E">
      <w:pPr>
        <w:pStyle w:val="references"/>
        <w:ind w:start="17.70pt" w:hanging="17.70pt"/>
      </w:pPr>
      <w:r>
        <w:t>M. Young, The Technical Writer</w:t>
      </w:r>
      <w:r w:rsidR="00E7596C">
        <w:t>’</w:t>
      </w:r>
      <w:r>
        <w:t>s Handbook. Mill Valley, CA: University Science, 1989.</w:t>
      </w:r>
    </w:p>
    <w:p w14:paraId="40C3CD32" w14:textId="77777777" w:rsidR="009303D9" w:rsidRDefault="009303D9" w:rsidP="00836367">
      <w:pPr>
        <w:pStyle w:val="references"/>
        <w:numPr>
          <w:ilvl w:val="0"/>
          <w:numId w:val="0"/>
        </w:numPr>
        <w:ind w:start="18pt" w:hanging="18pt"/>
      </w:pPr>
    </w:p>
    <w:p w14:paraId="32A3CF0E"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514B2866" w14:textId="77777777" w:rsidR="009303D9" w:rsidRDefault="003B2B40" w:rsidP="005B520E">
      <w:r>
        <w:rPr>
          <w:noProof/>
        </w:rPr>
        <w:drawing>
          <wp:anchor distT="0" distB="0" distL="114300" distR="114300" simplePos="0" relativeHeight="251657728" behindDoc="1" locked="0" layoutInCell="1" allowOverlap="1" wp14:anchorId="4B59A280" wp14:editId="48BBF359">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DD8C435"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FEBFAF8"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2B8CD55" w14:textId="77777777" w:rsidR="0020220F" w:rsidRDefault="0020220F" w:rsidP="001A3B3D">
      <w:r>
        <w:separator/>
      </w:r>
    </w:p>
  </w:endnote>
  <w:endnote w:type="continuationSeparator" w:id="0">
    <w:p w14:paraId="626F56F1" w14:textId="77777777" w:rsidR="0020220F" w:rsidRDefault="0020220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90525BE"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A161ECF" w14:textId="77777777" w:rsidR="0020220F" w:rsidRDefault="0020220F" w:rsidP="001A3B3D">
      <w:r>
        <w:separator/>
      </w:r>
    </w:p>
  </w:footnote>
  <w:footnote w:type="continuationSeparator" w:id="0">
    <w:p w14:paraId="5FF7B2A8" w14:textId="77777777" w:rsidR="0020220F" w:rsidRDefault="0020220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466ED1"/>
    <w:multiLevelType w:val="hybridMultilevel"/>
    <w:tmpl w:val="2EFA98BC"/>
    <w:lvl w:ilvl="0" w:tplc="2000000F">
      <w:start w:val="1"/>
      <w:numFmt w:val="decimal"/>
      <w:lvlText w:val="%1."/>
      <w:lvlJc w:val="start"/>
      <w:pPr>
        <w:ind w:start="36pt" w:hanging="18pt"/>
      </w:pPr>
      <w:rPr>
        <w:rFonts w:hint="default"/>
      </w:rPr>
    </w:lvl>
    <w:lvl w:ilvl="1" w:tplc="20000019" w:tentative="1">
      <w:start w:val="1"/>
      <w:numFmt w:val="lowerLetter"/>
      <w:lvlText w:val="%2."/>
      <w:lvlJc w:val="start"/>
      <w:pPr>
        <w:ind w:start="72pt" w:hanging="18pt"/>
      </w:pPr>
    </w:lvl>
    <w:lvl w:ilvl="2" w:tplc="2000001B" w:tentative="1">
      <w:start w:val="1"/>
      <w:numFmt w:val="lowerRoman"/>
      <w:lvlText w:val="%3."/>
      <w:lvlJc w:val="end"/>
      <w:pPr>
        <w:ind w:start="108pt" w:hanging="9pt"/>
      </w:pPr>
    </w:lvl>
    <w:lvl w:ilvl="3" w:tplc="2000000F" w:tentative="1">
      <w:start w:val="1"/>
      <w:numFmt w:val="decimal"/>
      <w:lvlText w:val="%4."/>
      <w:lvlJc w:val="start"/>
      <w:pPr>
        <w:ind w:start="144pt" w:hanging="18pt"/>
      </w:pPr>
    </w:lvl>
    <w:lvl w:ilvl="4" w:tplc="20000019" w:tentative="1">
      <w:start w:val="1"/>
      <w:numFmt w:val="lowerLetter"/>
      <w:lvlText w:val="%5."/>
      <w:lvlJc w:val="start"/>
      <w:pPr>
        <w:ind w:start="180pt" w:hanging="18pt"/>
      </w:pPr>
    </w:lvl>
    <w:lvl w:ilvl="5" w:tplc="2000001B" w:tentative="1">
      <w:start w:val="1"/>
      <w:numFmt w:val="lowerRoman"/>
      <w:lvlText w:val="%6."/>
      <w:lvlJc w:val="end"/>
      <w:pPr>
        <w:ind w:start="216pt" w:hanging="9pt"/>
      </w:pPr>
    </w:lvl>
    <w:lvl w:ilvl="6" w:tplc="2000000F" w:tentative="1">
      <w:start w:val="1"/>
      <w:numFmt w:val="decimal"/>
      <w:lvlText w:val="%7."/>
      <w:lvlJc w:val="start"/>
      <w:pPr>
        <w:ind w:start="252pt" w:hanging="18pt"/>
      </w:pPr>
    </w:lvl>
    <w:lvl w:ilvl="7" w:tplc="20000019" w:tentative="1">
      <w:start w:val="1"/>
      <w:numFmt w:val="lowerLetter"/>
      <w:lvlText w:val="%8."/>
      <w:lvlJc w:val="start"/>
      <w:pPr>
        <w:ind w:start="288pt" w:hanging="18pt"/>
      </w:pPr>
    </w:lvl>
    <w:lvl w:ilvl="8" w:tplc="2000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A0F3813"/>
    <w:multiLevelType w:val="hybridMultilevel"/>
    <w:tmpl w:val="E68AC4F6"/>
    <w:lvl w:ilvl="0" w:tplc="3D847A0E">
      <w:start w:val="1"/>
      <w:numFmt w:val="decimal"/>
      <w:lvlText w:val="%1."/>
      <w:lvlJc w:val="start"/>
      <w:pPr>
        <w:ind w:start="32.40pt" w:hanging="18pt"/>
      </w:pPr>
      <w:rPr>
        <w:rFonts w:hint="default"/>
      </w:rPr>
    </w:lvl>
    <w:lvl w:ilvl="1" w:tplc="20000019" w:tentative="1">
      <w:start w:val="1"/>
      <w:numFmt w:val="lowerLetter"/>
      <w:lvlText w:val="%2."/>
      <w:lvlJc w:val="start"/>
      <w:pPr>
        <w:ind w:start="68.40pt" w:hanging="18pt"/>
      </w:pPr>
    </w:lvl>
    <w:lvl w:ilvl="2" w:tplc="2000001B" w:tentative="1">
      <w:start w:val="1"/>
      <w:numFmt w:val="lowerRoman"/>
      <w:lvlText w:val="%3."/>
      <w:lvlJc w:val="end"/>
      <w:pPr>
        <w:ind w:start="104.40pt" w:hanging="9pt"/>
      </w:pPr>
    </w:lvl>
    <w:lvl w:ilvl="3" w:tplc="2000000F" w:tentative="1">
      <w:start w:val="1"/>
      <w:numFmt w:val="decimal"/>
      <w:lvlText w:val="%4."/>
      <w:lvlJc w:val="start"/>
      <w:pPr>
        <w:ind w:start="140.40pt" w:hanging="18pt"/>
      </w:pPr>
    </w:lvl>
    <w:lvl w:ilvl="4" w:tplc="20000019" w:tentative="1">
      <w:start w:val="1"/>
      <w:numFmt w:val="lowerLetter"/>
      <w:lvlText w:val="%5."/>
      <w:lvlJc w:val="start"/>
      <w:pPr>
        <w:ind w:start="176.40pt" w:hanging="18pt"/>
      </w:pPr>
    </w:lvl>
    <w:lvl w:ilvl="5" w:tplc="2000001B" w:tentative="1">
      <w:start w:val="1"/>
      <w:numFmt w:val="lowerRoman"/>
      <w:lvlText w:val="%6."/>
      <w:lvlJc w:val="end"/>
      <w:pPr>
        <w:ind w:start="212.40pt" w:hanging="9pt"/>
      </w:pPr>
    </w:lvl>
    <w:lvl w:ilvl="6" w:tplc="2000000F" w:tentative="1">
      <w:start w:val="1"/>
      <w:numFmt w:val="decimal"/>
      <w:lvlText w:val="%7."/>
      <w:lvlJc w:val="start"/>
      <w:pPr>
        <w:ind w:start="248.40pt" w:hanging="18pt"/>
      </w:pPr>
    </w:lvl>
    <w:lvl w:ilvl="7" w:tplc="20000019" w:tentative="1">
      <w:start w:val="1"/>
      <w:numFmt w:val="lowerLetter"/>
      <w:lvlText w:val="%8."/>
      <w:lvlJc w:val="start"/>
      <w:pPr>
        <w:ind w:start="284.40pt" w:hanging="18pt"/>
      </w:pPr>
    </w:lvl>
    <w:lvl w:ilvl="8" w:tplc="2000001B" w:tentative="1">
      <w:start w:val="1"/>
      <w:numFmt w:val="lowerRoman"/>
      <w:lvlText w:val="%9."/>
      <w:lvlJc w:val="end"/>
      <w:pPr>
        <w:ind w:start="320.40pt" w:hanging="9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0"/>
  </w:num>
  <w:num w:numId="26">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A1967"/>
    <w:rsid w:val="000C1E68"/>
    <w:rsid w:val="001A2EFD"/>
    <w:rsid w:val="001A3B3D"/>
    <w:rsid w:val="001B67DC"/>
    <w:rsid w:val="001C567D"/>
    <w:rsid w:val="0020220F"/>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251C3"/>
    <w:rsid w:val="00551B7F"/>
    <w:rsid w:val="0056610F"/>
    <w:rsid w:val="00575BCA"/>
    <w:rsid w:val="005B0344"/>
    <w:rsid w:val="005B520E"/>
    <w:rsid w:val="005E2800"/>
    <w:rsid w:val="00605825"/>
    <w:rsid w:val="00645D22"/>
    <w:rsid w:val="00651A08"/>
    <w:rsid w:val="00654204"/>
    <w:rsid w:val="00657949"/>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A3E06"/>
    <w:rsid w:val="008B6524"/>
    <w:rsid w:val="008C4B23"/>
    <w:rsid w:val="008F6E2C"/>
    <w:rsid w:val="009303D9"/>
    <w:rsid w:val="00933C64"/>
    <w:rsid w:val="00972203"/>
    <w:rsid w:val="009E2CE2"/>
    <w:rsid w:val="009F1D79"/>
    <w:rsid w:val="00A059B3"/>
    <w:rsid w:val="00AA7F6C"/>
    <w:rsid w:val="00AE3409"/>
    <w:rsid w:val="00B11A60"/>
    <w:rsid w:val="00B22613"/>
    <w:rsid w:val="00B44A76"/>
    <w:rsid w:val="00B768D1"/>
    <w:rsid w:val="00B97ED7"/>
    <w:rsid w:val="00BA1025"/>
    <w:rsid w:val="00BB305B"/>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58D7"/>
    <w:rsid w:val="00D76668"/>
    <w:rsid w:val="00DF5158"/>
    <w:rsid w:val="00E07383"/>
    <w:rsid w:val="00E165BC"/>
    <w:rsid w:val="00E61E12"/>
    <w:rsid w:val="00E7596C"/>
    <w:rsid w:val="00E878F2"/>
    <w:rsid w:val="00ED0149"/>
    <w:rsid w:val="00EF1C73"/>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45A5DE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657949"/>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629326">
      <w:bodyDiv w:val="1"/>
      <w:marLeft w:val="0pt"/>
      <w:marRight w:val="0pt"/>
      <w:marTop w:val="0pt"/>
      <w:marBottom w:val="0pt"/>
      <w:divBdr>
        <w:top w:val="none" w:sz="0" w:space="0" w:color="auto"/>
        <w:left w:val="none" w:sz="0" w:space="0" w:color="auto"/>
        <w:bottom w:val="none" w:sz="0" w:space="0" w:color="auto"/>
        <w:right w:val="none" w:sz="0" w:space="0" w:color="auto"/>
      </w:divBdr>
    </w:div>
    <w:div w:id="202882679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image" Target="media/image18.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eg"/><Relationship Id="rId24" Type="http://purl.oclc.org/ooxml/officeDocument/relationships/image" Target="media/image16.png"/><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fontTable" Target="fontTable.xml"/><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jpeg"/><Relationship Id="rId14" Type="http://purl.oclc.org/ooxml/officeDocument/relationships/image" Target="media/image6.png"/><Relationship Id="rId22" Type="http://purl.oclc.org/ooxml/officeDocument/relationships/image" Target="media/image14.png"/><Relationship Id="rId27" Type="http://purl.oclc.org/ooxml/officeDocument/relationships/image" Target="media/image19.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6</Pages>
  <Words>2419</Words>
  <Characters>15245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 Mal</cp:lastModifiedBy>
  <cp:revision>4</cp:revision>
  <dcterms:created xsi:type="dcterms:W3CDTF">2021-07-03T23:46:00Z</dcterms:created>
  <dcterms:modified xsi:type="dcterms:W3CDTF">2021-07-04T23:30:00Z</dcterms:modified>
</cp:coreProperties>
</file>